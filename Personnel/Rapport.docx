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77C9" w14:textId="77777777" w:rsidR="007F30AE" w:rsidRPr="000E7483" w:rsidRDefault="00A92947" w:rsidP="000E7483">
      <w:pPr>
        <w:pStyle w:val="Titre"/>
      </w:pPr>
      <w:r>
        <w:t>KONZALIX</w:t>
      </w:r>
    </w:p>
    <w:p w14:paraId="61EE1BC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71AA1EC" wp14:editId="23C28A9E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DB11D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50706200" w14:textId="77777777" w:rsidR="007F30AE" w:rsidRPr="000E7483" w:rsidRDefault="00A92947" w:rsidP="000E7483">
      <w:pPr>
        <w:spacing w:before="2000"/>
        <w:jc w:val="center"/>
      </w:pPr>
      <w:r>
        <w:t>Alexandre Dürrenmatt</w:t>
      </w:r>
      <w:r w:rsidR="007F30AE" w:rsidRPr="000E7483">
        <w:t xml:space="preserve"> – C</w:t>
      </w:r>
      <w:r>
        <w:t>in1B</w:t>
      </w:r>
    </w:p>
    <w:p w14:paraId="026C8A3F" w14:textId="77777777" w:rsidR="007F30AE" w:rsidRPr="000E7483" w:rsidRDefault="00A92947" w:rsidP="000E7483">
      <w:pPr>
        <w:jc w:val="center"/>
      </w:pPr>
      <w:r>
        <w:t>Lausanne</w:t>
      </w:r>
    </w:p>
    <w:p w14:paraId="19004A1D" w14:textId="462E0D4B" w:rsidR="007F30AE" w:rsidRPr="000E7483" w:rsidRDefault="00210AE6" w:rsidP="000E7483">
      <w:pPr>
        <w:jc w:val="center"/>
      </w:pPr>
      <w:r>
        <w:t>32 périodes</w:t>
      </w:r>
    </w:p>
    <w:p w14:paraId="3B27E8FE" w14:textId="77777777" w:rsidR="007F30AE" w:rsidRPr="000E7483" w:rsidRDefault="00A92947" w:rsidP="00A92947">
      <w:pPr>
        <w:jc w:val="center"/>
      </w:pPr>
      <w:r>
        <w:t>Xavier Carrel</w:t>
      </w:r>
    </w:p>
    <w:p w14:paraId="05223A6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D2865DB" w14:textId="50BB371F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1D83881" w14:textId="441F983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EFCA4AD" w14:textId="7983286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D464554" w14:textId="33CDFDC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0BDEA879" w14:textId="45F1BD0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7F1CE4B" w14:textId="6CEC0BC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284171F" w14:textId="76283574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077CE1C" w14:textId="75D86A81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F2AFDCF" w14:textId="2600F445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6F57CEEE" w14:textId="769D681F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6AA6D69" w14:textId="7A95CBB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23340CD1" w14:textId="692B225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EDC8632" w14:textId="0F18EAAD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D14DE98" w14:textId="073092FA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74AC2A0F" w14:textId="5EB92AE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0BD66E2C" w14:textId="13564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3C4D570A" w14:textId="59868DA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7E10F84A" w14:textId="1843172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6C123108" w14:textId="04F49EBA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10EFED61" w14:textId="5AF86E3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5F726440" w14:textId="566AAE4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11</w:t>
        </w:r>
        <w:r w:rsidR="009907B5">
          <w:rPr>
            <w:noProof/>
            <w:webHidden/>
          </w:rPr>
          <w:fldChar w:fldCharType="end"/>
        </w:r>
      </w:hyperlink>
    </w:p>
    <w:p w14:paraId="427CC610" w14:textId="3A7172C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12</w:t>
        </w:r>
        <w:r w:rsidR="009907B5">
          <w:rPr>
            <w:noProof/>
            <w:webHidden/>
          </w:rPr>
          <w:fldChar w:fldCharType="end"/>
        </w:r>
      </w:hyperlink>
    </w:p>
    <w:p w14:paraId="47C73359" w14:textId="69F07589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12</w:t>
        </w:r>
        <w:r w:rsidR="009907B5">
          <w:rPr>
            <w:noProof/>
            <w:webHidden/>
          </w:rPr>
          <w:fldChar w:fldCharType="end"/>
        </w:r>
      </w:hyperlink>
    </w:p>
    <w:p w14:paraId="4009A783" w14:textId="6EC253B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12</w:t>
        </w:r>
        <w:r w:rsidR="009907B5">
          <w:rPr>
            <w:noProof/>
            <w:webHidden/>
          </w:rPr>
          <w:fldChar w:fldCharType="end"/>
        </w:r>
      </w:hyperlink>
    </w:p>
    <w:p w14:paraId="4D6C1FAF" w14:textId="369DC18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12</w:t>
        </w:r>
        <w:r w:rsidR="009907B5">
          <w:rPr>
            <w:noProof/>
            <w:webHidden/>
          </w:rPr>
          <w:fldChar w:fldCharType="end"/>
        </w:r>
      </w:hyperlink>
    </w:p>
    <w:p w14:paraId="48086746" w14:textId="40C2325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12</w:t>
        </w:r>
        <w:r w:rsidR="009907B5">
          <w:rPr>
            <w:noProof/>
            <w:webHidden/>
          </w:rPr>
          <w:fldChar w:fldCharType="end"/>
        </w:r>
      </w:hyperlink>
    </w:p>
    <w:p w14:paraId="056EB516" w14:textId="4E309BE4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08693E">
          <w:rPr>
            <w:noProof/>
            <w:webHidden/>
          </w:rPr>
          <w:t>12</w:t>
        </w:r>
        <w:r w:rsidR="009907B5">
          <w:rPr>
            <w:noProof/>
            <w:webHidden/>
          </w:rPr>
          <w:fldChar w:fldCharType="end"/>
        </w:r>
      </w:hyperlink>
    </w:p>
    <w:p w14:paraId="0325B981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94A394B" w14:textId="77777777" w:rsidR="00D160DD" w:rsidRDefault="007F30AE" w:rsidP="00DE7F5E">
      <w:pPr>
        <w:pStyle w:val="Titre1"/>
      </w:pPr>
      <w:bookmarkStart w:id="1" w:name="_Toc532179955"/>
      <w:bookmarkStart w:id="2" w:name="_Toc165969637"/>
      <w:bookmarkStart w:id="3" w:name="_Toc164007793"/>
      <w:r w:rsidRPr="00932149">
        <w:lastRenderedPageBreak/>
        <w:t>Spécifications</w:t>
      </w:r>
      <w:bookmarkEnd w:id="1"/>
      <w:bookmarkEnd w:id="2"/>
      <w:bookmarkEnd w:id="3"/>
    </w:p>
    <w:p w14:paraId="0F84CB44" w14:textId="77777777" w:rsidR="008E53F9" w:rsidRPr="008E53F9" w:rsidRDefault="008E53F9" w:rsidP="008E53F9">
      <w:pPr>
        <w:pStyle w:val="Corpsdetexte"/>
      </w:pPr>
    </w:p>
    <w:p w14:paraId="7476B216" w14:textId="77777777" w:rsidR="00D160DD" w:rsidRDefault="00753A51" w:rsidP="008E53F9">
      <w:pPr>
        <w:pStyle w:val="Titre2"/>
      </w:pPr>
      <w:bookmarkStart w:id="4" w:name="_Toc164007794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14:paraId="089AF3A7" w14:textId="77777777" w:rsidR="0015167D" w:rsidRPr="0015167D" w:rsidRDefault="0015167D" w:rsidP="0015167D">
      <w:pPr>
        <w:pStyle w:val="Retraitcorpsdetexte"/>
      </w:pPr>
    </w:p>
    <w:p w14:paraId="3B81F24F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33993B9" w14:textId="77777777" w:rsidR="0076036D" w:rsidRDefault="0076036D" w:rsidP="0015167D">
      <w:pPr>
        <w:pStyle w:val="Informations"/>
      </w:pPr>
    </w:p>
    <w:p w14:paraId="52E4DD93" w14:textId="77777777" w:rsidR="0076036D" w:rsidRDefault="0076036D" w:rsidP="0015167D">
      <w:pPr>
        <w:pStyle w:val="Informations"/>
      </w:pPr>
      <w:r>
        <w:t xml:space="preserve">Exemple :  </w:t>
      </w:r>
    </w:p>
    <w:p w14:paraId="3115212E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12A6A4DA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1E0EE915" w14:textId="77777777" w:rsidR="0015167D" w:rsidRPr="00F664DF" w:rsidRDefault="0015167D" w:rsidP="0015167D">
      <w:pPr>
        <w:pStyle w:val="Retraitcorpsdetexte"/>
      </w:pPr>
    </w:p>
    <w:p w14:paraId="3D1092B6" w14:textId="77777777" w:rsidR="00753A51" w:rsidRDefault="00902523" w:rsidP="008E53F9">
      <w:pPr>
        <w:pStyle w:val="Titre2"/>
      </w:pPr>
      <w:bookmarkStart w:id="7" w:name="_Toc164007795"/>
      <w:r>
        <w:t>Description</w:t>
      </w:r>
      <w:bookmarkEnd w:id="7"/>
    </w:p>
    <w:p w14:paraId="3FD91FEB" w14:textId="77777777" w:rsidR="0015167D" w:rsidRPr="0015167D" w:rsidRDefault="0015167D" w:rsidP="0015167D">
      <w:pPr>
        <w:pStyle w:val="Retraitcorpsdetexte"/>
      </w:pPr>
    </w:p>
    <w:p w14:paraId="07AA3F02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93FF1E4" w14:textId="77777777" w:rsidR="0015167D" w:rsidRPr="00F664DF" w:rsidRDefault="0015167D" w:rsidP="0015167D">
      <w:pPr>
        <w:pStyle w:val="Retraitcorpsdetexte"/>
      </w:pPr>
    </w:p>
    <w:p w14:paraId="152F7A38" w14:textId="77777777" w:rsidR="00753A51" w:rsidRDefault="00902523" w:rsidP="008E53F9">
      <w:pPr>
        <w:pStyle w:val="Titre2"/>
      </w:pPr>
      <w:bookmarkStart w:id="8" w:name="_Toc164007796"/>
      <w:r>
        <w:t>Matériel et logiciels à disposition</w:t>
      </w:r>
      <w:bookmarkEnd w:id="8"/>
    </w:p>
    <w:p w14:paraId="59706745" w14:textId="77777777" w:rsidR="0015167D" w:rsidRPr="0015167D" w:rsidRDefault="0015167D" w:rsidP="0015167D">
      <w:pPr>
        <w:pStyle w:val="Retraitcorpsdetexte"/>
      </w:pPr>
    </w:p>
    <w:p w14:paraId="4836B35C" w14:textId="44A637BB" w:rsidR="0015167D" w:rsidRDefault="00B3630E" w:rsidP="0015167D">
      <w:pPr>
        <w:pStyle w:val="Informations"/>
      </w:pPr>
      <w:r>
        <w:rPr>
          <w:color w:val="000000" w:themeColor="text1"/>
        </w:rPr>
        <w:t xml:space="preserve">Pc, logiciel </w:t>
      </w:r>
      <w:proofErr w:type="spellStart"/>
      <w:r>
        <w:rPr>
          <w:color w:val="000000" w:themeColor="text1"/>
        </w:rPr>
        <w:t>SweetHome</w:t>
      </w:r>
      <w:proofErr w:type="spellEnd"/>
      <w:r>
        <w:rPr>
          <w:color w:val="000000" w:themeColor="text1"/>
        </w:rPr>
        <w:t xml:space="preserve"> 3D</w:t>
      </w:r>
      <w:r w:rsidR="0045767B">
        <w:rPr>
          <w:color w:val="000000" w:themeColor="text1"/>
        </w:rPr>
        <w:t>, internet</w:t>
      </w:r>
      <w:r w:rsidR="0015167D">
        <w:t xml:space="preserve"> </w:t>
      </w:r>
    </w:p>
    <w:p w14:paraId="758B9C79" w14:textId="77777777" w:rsidR="00F664DF" w:rsidRPr="00F664DF" w:rsidRDefault="00F664DF" w:rsidP="00F664DF">
      <w:pPr>
        <w:pStyle w:val="Retraitcorpsdetexte"/>
      </w:pPr>
    </w:p>
    <w:p w14:paraId="07FEB5D0" w14:textId="77777777" w:rsidR="00753A51" w:rsidRDefault="00753A51" w:rsidP="008E53F9">
      <w:pPr>
        <w:pStyle w:val="Titre2"/>
      </w:pPr>
      <w:bookmarkStart w:id="9" w:name="_Toc164007797"/>
      <w:r>
        <w:t>P</w:t>
      </w:r>
      <w:r w:rsidR="00902523">
        <w:t>rérequis</w:t>
      </w:r>
      <w:bookmarkEnd w:id="9"/>
    </w:p>
    <w:p w14:paraId="519196BF" w14:textId="77777777" w:rsidR="0015167D" w:rsidRPr="0015167D" w:rsidRDefault="0015167D" w:rsidP="0015167D">
      <w:pPr>
        <w:pStyle w:val="Retraitcorpsdetexte"/>
      </w:pPr>
    </w:p>
    <w:p w14:paraId="59510157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3AD4C49" w14:textId="77777777" w:rsidR="0015167D" w:rsidRPr="00F664DF" w:rsidRDefault="0015167D" w:rsidP="0015167D">
      <w:pPr>
        <w:pStyle w:val="Retraitcorpsdetexte"/>
      </w:pPr>
    </w:p>
    <w:p w14:paraId="7A5452A6" w14:textId="77777777" w:rsidR="00753A51" w:rsidRDefault="00902523" w:rsidP="008E53F9">
      <w:pPr>
        <w:pStyle w:val="Titre2"/>
      </w:pPr>
      <w:bookmarkStart w:id="10" w:name="_Toc164007798"/>
      <w:r>
        <w:t>Cahier des charges</w:t>
      </w:r>
      <w:bookmarkEnd w:id="10"/>
    </w:p>
    <w:p w14:paraId="0FF3AB1C" w14:textId="77777777" w:rsidR="00D160DD" w:rsidRDefault="00EE16F0" w:rsidP="00AA4393">
      <w:pPr>
        <w:pStyle w:val="Titre3"/>
      </w:pPr>
      <w:bookmarkStart w:id="11" w:name="_Toc164007799"/>
      <w:r w:rsidRPr="00EE16F0">
        <w:t>Objectifs et portée du projet</w:t>
      </w:r>
      <w:bookmarkEnd w:id="11"/>
    </w:p>
    <w:p w14:paraId="11F80DF1" w14:textId="77777777" w:rsidR="00920F4E" w:rsidRDefault="00920F4E" w:rsidP="00920F4E">
      <w:pPr>
        <w:pStyle w:val="Retraitcorpsdetexte3"/>
      </w:pPr>
    </w:p>
    <w:p w14:paraId="743B95F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2CF40BA7" w14:textId="77777777" w:rsidR="0015167D" w:rsidRPr="00920F4E" w:rsidRDefault="0015167D" w:rsidP="00920F4E">
      <w:pPr>
        <w:pStyle w:val="Retraitcorpsdetexte3"/>
      </w:pPr>
    </w:p>
    <w:p w14:paraId="296FDC10" w14:textId="77777777" w:rsidR="00753A51" w:rsidRDefault="00542CE3" w:rsidP="006E2CE8">
      <w:pPr>
        <w:pStyle w:val="Titre3"/>
      </w:pPr>
      <w:bookmarkStart w:id="12" w:name="_Toc164007800"/>
      <w:r w:rsidRPr="00EE16F0">
        <w:t xml:space="preserve">Caractéristiques des utilisateurs et </w:t>
      </w:r>
      <w:r>
        <w:t>impacts</w:t>
      </w:r>
      <w:bookmarkEnd w:id="12"/>
    </w:p>
    <w:p w14:paraId="435A15D9" w14:textId="77777777" w:rsidR="00F664DF" w:rsidRDefault="00F664DF" w:rsidP="00F664DF">
      <w:pPr>
        <w:pStyle w:val="Retraitcorpsdetexte3"/>
      </w:pPr>
    </w:p>
    <w:p w14:paraId="7204FCF9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4469BFD0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27F06302" w14:textId="77777777" w:rsidR="00454A1D" w:rsidRPr="00F664DF" w:rsidRDefault="00454A1D" w:rsidP="00454A1D">
      <w:pPr>
        <w:pStyle w:val="Informations"/>
      </w:pPr>
    </w:p>
    <w:p w14:paraId="4C131267" w14:textId="77777777" w:rsidR="00753A51" w:rsidRDefault="00542CE3" w:rsidP="006E2CE8">
      <w:pPr>
        <w:pStyle w:val="Titre3"/>
      </w:pPr>
      <w:bookmarkStart w:id="13" w:name="_Toc164007801"/>
      <w:r w:rsidRPr="00EE16F0">
        <w:t>Fonctionnalités requises (du point de vue de l’utilisateur)</w:t>
      </w:r>
      <w:bookmarkEnd w:id="13"/>
    </w:p>
    <w:p w14:paraId="12B5C89F" w14:textId="77777777" w:rsidR="00F664DF" w:rsidRDefault="00F664DF" w:rsidP="00F664DF">
      <w:pPr>
        <w:pStyle w:val="Retraitcorpsdetexte3"/>
      </w:pPr>
    </w:p>
    <w:p w14:paraId="62DE2F03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00BE6939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23D76F19" w14:textId="77777777" w:rsidR="0015167D" w:rsidRPr="00F664DF" w:rsidRDefault="0015167D" w:rsidP="00F664DF">
      <w:pPr>
        <w:pStyle w:val="Retraitcorpsdetexte3"/>
      </w:pPr>
    </w:p>
    <w:p w14:paraId="1ACDDF30" w14:textId="77777777" w:rsidR="00753A51" w:rsidRDefault="00753A51" w:rsidP="00EE55F0">
      <w:pPr>
        <w:pStyle w:val="Titre3"/>
      </w:pPr>
      <w:bookmarkStart w:id="14" w:name="_Toc164007802"/>
      <w:r w:rsidRPr="00EE16F0">
        <w:lastRenderedPageBreak/>
        <w:t>Contraintes</w:t>
      </w:r>
      <w:bookmarkEnd w:id="14"/>
    </w:p>
    <w:p w14:paraId="66F7EFE4" w14:textId="77777777" w:rsidR="00F664DF" w:rsidRDefault="00F664DF" w:rsidP="00F664DF">
      <w:pPr>
        <w:pStyle w:val="Retraitcorpsdetexte3"/>
      </w:pPr>
    </w:p>
    <w:p w14:paraId="50BAEFE8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2E9272FF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435260B3" w14:textId="77777777" w:rsidR="0015167D" w:rsidRPr="00F664DF" w:rsidRDefault="0015167D" w:rsidP="00F664DF">
      <w:pPr>
        <w:pStyle w:val="Retraitcorpsdetexte3"/>
      </w:pPr>
    </w:p>
    <w:p w14:paraId="4A54987B" w14:textId="77777777" w:rsidR="00753A51" w:rsidRDefault="00D95D32" w:rsidP="008E53F9">
      <w:pPr>
        <w:pStyle w:val="Titre2"/>
      </w:pPr>
      <w:bookmarkStart w:id="15" w:name="_Toc164007803"/>
      <w:r>
        <w:t>Livrables</w:t>
      </w:r>
      <w:bookmarkEnd w:id="15"/>
    </w:p>
    <w:p w14:paraId="2A6A7E47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527B2A3B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5A0FFB5D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322B082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37E3E907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3D6F81DE" w14:textId="77777777" w:rsidR="00E07F66" w:rsidRDefault="00E07F66" w:rsidP="00F16ADE">
      <w:pPr>
        <w:pStyle w:val="Informations"/>
      </w:pPr>
    </w:p>
    <w:p w14:paraId="79D5F0B2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1F7FCEB5" w14:textId="77777777" w:rsidR="00E07F66" w:rsidRDefault="00E07F66" w:rsidP="00F16ADE">
      <w:pPr>
        <w:pStyle w:val="Informations"/>
      </w:pPr>
    </w:p>
    <w:p w14:paraId="0529BAEB" w14:textId="77777777" w:rsidR="007F30AE" w:rsidRPr="007F30AE" w:rsidRDefault="007F30AE" w:rsidP="00DE7F5E">
      <w:pPr>
        <w:pStyle w:val="Titre1"/>
      </w:pPr>
      <w:bookmarkStart w:id="16" w:name="_Toc164007804"/>
      <w:r w:rsidRPr="007F30AE">
        <w:t>Planification</w:t>
      </w:r>
      <w:bookmarkEnd w:id="5"/>
      <w:bookmarkEnd w:id="6"/>
      <w:r w:rsidR="008E53F9">
        <w:t xml:space="preserve"> Initiale</w:t>
      </w:r>
      <w:bookmarkEnd w:id="16"/>
    </w:p>
    <w:p w14:paraId="2CF46F96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3869996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462E919B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394BFF4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7C94A28B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6D2CA375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6487AE2C" w14:textId="77777777" w:rsidR="00F16ADE" w:rsidRDefault="00F16ADE" w:rsidP="0076036D">
      <w:pPr>
        <w:pStyle w:val="Informations"/>
      </w:pPr>
    </w:p>
    <w:p w14:paraId="4431B2C3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41A3C871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34D7C94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0EB11854" w14:textId="77777777" w:rsidR="00F16ADE" w:rsidRDefault="00F16ADE" w:rsidP="00F16ADE">
      <w:pPr>
        <w:pStyle w:val="Informations"/>
      </w:pPr>
    </w:p>
    <w:p w14:paraId="3AFF0AD5" w14:textId="77777777" w:rsidR="007F30AE" w:rsidRPr="007F30AE" w:rsidRDefault="007F30AE" w:rsidP="00DE7F5E">
      <w:pPr>
        <w:pStyle w:val="Titre1"/>
      </w:pPr>
      <w:bookmarkStart w:id="17" w:name="_Toc532179957"/>
      <w:bookmarkStart w:id="18" w:name="_Toc165969641"/>
      <w:bookmarkStart w:id="19" w:name="_Toc164007805"/>
      <w:r w:rsidRPr="007F30AE">
        <w:t>Analyse</w:t>
      </w:r>
      <w:bookmarkEnd w:id="17"/>
      <w:bookmarkEnd w:id="18"/>
      <w:r w:rsidR="00446E95">
        <w:t xml:space="preserve"> fonctionnelle</w:t>
      </w:r>
      <w:bookmarkEnd w:id="19"/>
    </w:p>
    <w:p w14:paraId="07C7BFD4" w14:textId="77777777" w:rsidR="00983251" w:rsidRDefault="00983251" w:rsidP="00983251">
      <w:pPr>
        <w:pStyle w:val="Titre3"/>
      </w:pPr>
      <w:bookmarkStart w:id="20" w:name="_Toc532179959"/>
      <w:bookmarkStart w:id="21" w:name="_Toc165969643"/>
      <w:r>
        <w:t>Toilettes D02</w:t>
      </w:r>
    </w:p>
    <w:p w14:paraId="1516EB4E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Mykola</w:t>
      </w:r>
      <w:proofErr w:type="spellEnd"/>
      <w:r>
        <w:t xml:space="preserve"> </w:t>
      </w:r>
      <w:proofErr w:type="spellStart"/>
      <w:r>
        <w:t>Zhuravel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1DE2FBB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B4DC729" w14:textId="77777777" w:rsidR="00983251" w:rsidRDefault="00983251" w:rsidP="00A53377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983251" w14:paraId="0C118B08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DA0FD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7218"/>
            </w:tblGrid>
            <w:tr w:rsidR="00983251" w14:paraId="2FF53838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9EB56B" w14:textId="77777777" w:rsidR="00983251" w:rsidRDefault="00983251" w:rsidP="00A53377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06A2D5EA" w14:textId="77777777" w:rsidR="00983251" w:rsidRDefault="00983251" w:rsidP="00A53377">
                  <w:r>
                    <w:t>- Il y a 3 pièces d'une taille de 1/3 de la pièce entière avec des toilettes a l'intérieure</w:t>
                  </w:r>
                </w:p>
              </w:tc>
            </w:tr>
            <w:tr w:rsidR="00983251" w14:paraId="38FA29CA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7A7763" w14:textId="77777777" w:rsidR="00983251" w:rsidRDefault="00983251" w:rsidP="00A53377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E42EFE7" w14:textId="77777777" w:rsidR="00983251" w:rsidRDefault="00983251" w:rsidP="00A53377">
                  <w:r>
                    <w:t>- Il y a un lavabo par toilette sur le mur de droite</w:t>
                  </w:r>
                </w:p>
              </w:tc>
            </w:tr>
            <w:tr w:rsidR="00983251" w14:paraId="0834684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021FF0D" w14:textId="77777777" w:rsidR="00983251" w:rsidRDefault="00983251" w:rsidP="00A53377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6342794D" w14:textId="77777777" w:rsidR="00983251" w:rsidRDefault="00983251" w:rsidP="00A53377">
                  <w:r>
                    <w:t xml:space="preserve">- Il y a une boite de savon par toilettes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lavabo</w:t>
                  </w:r>
                </w:p>
              </w:tc>
            </w:tr>
            <w:tr w:rsidR="00983251" w14:paraId="7F6E016E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901A97" w14:textId="77777777" w:rsidR="00983251" w:rsidRDefault="00983251" w:rsidP="00A53377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7C590DA9" w14:textId="77777777" w:rsidR="00983251" w:rsidRDefault="00983251" w:rsidP="00A53377">
                  <w:r>
                    <w:t xml:space="preserve">- Il y a 1 distributeur de papier pour les mains par toilette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du lavabo</w:t>
                  </w:r>
                </w:p>
              </w:tc>
            </w:tr>
            <w:tr w:rsidR="00983251" w14:paraId="4C6B080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39CEAD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56BA841C" w14:textId="77777777" w:rsidR="00983251" w:rsidRDefault="00983251" w:rsidP="00A53377">
                  <w:r>
                    <w:t xml:space="preserve">- Il y a une poubelle dans chaque </w:t>
                  </w:r>
                  <w:proofErr w:type="gramStart"/>
                  <w:r>
                    <w:t>toilettes</w:t>
                  </w:r>
                  <w:proofErr w:type="gramEnd"/>
                  <w:r>
                    <w:t xml:space="preserve"> sous le lavabo</w:t>
                  </w:r>
                </w:p>
              </w:tc>
            </w:tr>
            <w:tr w:rsidR="00983251" w14:paraId="73A5195A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1FD6ED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7D850887" w14:textId="77777777" w:rsidR="00983251" w:rsidRDefault="00983251" w:rsidP="00A53377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983251" w14:paraId="57CD12D3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CA8AB5" w14:textId="77777777" w:rsidR="00983251" w:rsidRDefault="00983251" w:rsidP="00A53377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383802B8" w14:textId="77777777" w:rsidR="00983251" w:rsidRDefault="00983251" w:rsidP="00A53377">
                  <w:r>
                    <w:t xml:space="preserve">- Il y a un interrupteur pour la lumière dans chaque toilette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en rentrant</w:t>
                  </w:r>
                </w:p>
              </w:tc>
            </w:tr>
            <w:tr w:rsidR="00983251" w14:paraId="7FA5AF48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581B84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5C248240" w14:textId="77777777" w:rsidR="00983251" w:rsidRDefault="00983251" w:rsidP="00A53377">
                  <w:r>
                    <w:t>- Il y a une porte en bois claire</w:t>
                  </w:r>
                </w:p>
              </w:tc>
            </w:tr>
            <w:tr w:rsidR="00983251" w14:paraId="12BFD626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425BCA" w14:textId="77777777" w:rsidR="00983251" w:rsidRDefault="00983251" w:rsidP="00A53377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16C806F6" w14:textId="77777777" w:rsidR="00983251" w:rsidRDefault="00983251" w:rsidP="00A53377">
                  <w:r>
                    <w:t>- Il y un rouleau de papier toilette par toilette sur le mur de gauche juste à côté des toilettes</w:t>
                  </w:r>
                </w:p>
              </w:tc>
            </w:tr>
            <w:tr w:rsidR="00983251" w14:paraId="6EC224E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4872DEB" w14:textId="77777777" w:rsidR="00983251" w:rsidRDefault="00983251" w:rsidP="00A53377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30F98077" w14:textId="77777777" w:rsidR="00983251" w:rsidRDefault="00983251" w:rsidP="00A53377">
                  <w:r>
                    <w:t xml:space="preserve">- Il y a un miroir rectangle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lavabo</w:t>
                  </w:r>
                </w:p>
              </w:tc>
            </w:tr>
          </w:tbl>
          <w:p w14:paraId="290DA8CD" w14:textId="77777777" w:rsidR="00983251" w:rsidRDefault="00983251" w:rsidP="00A53377"/>
        </w:tc>
      </w:tr>
    </w:tbl>
    <w:p w14:paraId="180F5B1F" w14:textId="77777777" w:rsidR="00983251" w:rsidRDefault="00983251" w:rsidP="00983251"/>
    <w:p w14:paraId="202763FE" w14:textId="77777777" w:rsidR="00983251" w:rsidRDefault="00983251" w:rsidP="00983251">
      <w:pPr>
        <w:pStyle w:val="Titre3"/>
      </w:pPr>
      <w:r>
        <w:t>Salle de serveur</w:t>
      </w:r>
    </w:p>
    <w:p w14:paraId="2233D5CD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77DD4026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99DDABC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salle de serveur Pour rendre le travail de nos sites possible</w:t>
            </w:r>
          </w:p>
        </w:tc>
      </w:tr>
      <w:tr w:rsidR="00983251" w14:paraId="35DD8B57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F2FA8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45"/>
              <w:gridCol w:w="7695"/>
            </w:tblGrid>
            <w:tr w:rsidR="00983251" w14:paraId="0EE88698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82B9BA" w14:textId="77777777" w:rsidR="00983251" w:rsidRDefault="00983251" w:rsidP="00A53377">
                  <w:proofErr w:type="gramStart"/>
                  <w:r>
                    <w:lastRenderedPageBreak/>
                    <w:t>blocs</w:t>
                  </w:r>
                  <w:proofErr w:type="gramEnd"/>
                  <w:r>
                    <w:t xml:space="preserve"> de serveur</w:t>
                  </w:r>
                </w:p>
              </w:tc>
              <w:tc>
                <w:tcPr>
                  <w:tcW w:w="0" w:type="auto"/>
                </w:tcPr>
                <w:p w14:paraId="4B1C11ED" w14:textId="77777777" w:rsidR="00983251" w:rsidRDefault="00983251" w:rsidP="00A53377">
                  <w:r>
                    <w:t xml:space="preserve">Quand j'entre dans la salle, il </w:t>
                  </w:r>
                  <w:proofErr w:type="gramStart"/>
                  <w:r>
                    <w:t>y'a  des</w:t>
                  </w:r>
                  <w:proofErr w:type="gramEnd"/>
                  <w:r>
                    <w:t xml:space="preserve"> serveurs tout au fond de la salle je vois trois "blocs" de serveurs l'un collé à l'autre en ligne horizontale.</w:t>
                  </w:r>
                </w:p>
              </w:tc>
            </w:tr>
            <w:tr w:rsidR="00983251" w14:paraId="51C9468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80325D" w14:textId="77777777" w:rsidR="00983251" w:rsidRDefault="00983251" w:rsidP="00A53377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18D5A8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des serveurs, à gauche je </w:t>
                  </w:r>
                  <w:proofErr w:type="spellStart"/>
                  <w:r>
                    <w:t>voit</w:t>
                  </w:r>
                  <w:proofErr w:type="spellEnd"/>
                  <w:r>
                    <w:t xml:space="preserve"> une petite table carrée.</w:t>
                  </w:r>
                </w:p>
              </w:tc>
            </w:tr>
            <w:tr w:rsidR="00983251" w14:paraId="1D6810BA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A3813C" w14:textId="77777777" w:rsidR="00983251" w:rsidRDefault="00983251" w:rsidP="00A53377">
                  <w:proofErr w:type="gramStart"/>
                  <w:r>
                    <w:t>pc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8A1AC9E" w14:textId="77777777" w:rsidR="00983251" w:rsidRDefault="00983251" w:rsidP="00A53377">
                  <w:r>
                    <w:t>Sur la table se trouve un PC portable</w:t>
                  </w:r>
                </w:p>
              </w:tc>
            </w:tr>
            <w:tr w:rsidR="00983251" w14:paraId="04AC584B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56758E" w14:textId="77777777" w:rsidR="00983251" w:rsidRDefault="00983251" w:rsidP="00A53377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E89516" w14:textId="77777777" w:rsidR="00983251" w:rsidRDefault="00983251" w:rsidP="00A53377">
                  <w:r>
                    <w:t>Devant la table se trouve une chaise</w:t>
                  </w:r>
                </w:p>
              </w:tc>
            </w:tr>
            <w:tr w:rsidR="00983251" w14:paraId="62E5050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C3ECEB" w14:textId="77777777" w:rsidR="00983251" w:rsidRDefault="00983251" w:rsidP="00A53377">
                  <w:proofErr w:type="gramStart"/>
                  <w:r>
                    <w:t>armoires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164CBA4" w14:textId="77777777" w:rsidR="00983251" w:rsidRDefault="00983251" w:rsidP="00A53377">
                  <w:r>
                    <w:t xml:space="preserve">De l'autre côté des serveurs se trouvent des armoires de deux </w:t>
                  </w:r>
                  <w:proofErr w:type="gramStart"/>
                  <w:r>
                    <w:t>mètres  avec</w:t>
                  </w:r>
                  <w:proofErr w:type="gramEnd"/>
                  <w:r>
                    <w:t xml:space="preserve"> des différents câbles à l'intérieur</w:t>
                  </w:r>
                </w:p>
              </w:tc>
            </w:tr>
            <w:tr w:rsidR="00983251" w14:paraId="28BEE709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FDDA92" w14:textId="77777777" w:rsidR="00983251" w:rsidRDefault="00983251" w:rsidP="00A53377">
                  <w:proofErr w:type="gramStart"/>
                  <w:r>
                    <w:t>anciens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PCs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3B6D965" w14:textId="77777777" w:rsidR="00983251" w:rsidRDefault="00983251" w:rsidP="00A53377">
                  <w:proofErr w:type="gramStart"/>
                  <w:r>
                    <w:t>sur</w:t>
                  </w:r>
                  <w:proofErr w:type="gramEnd"/>
                  <w:r>
                    <w:t xml:space="preserve"> les armoires je vois trois anciens PC mis l'un sur l'autre</w:t>
                  </w:r>
                </w:p>
              </w:tc>
            </w:tr>
            <w:tr w:rsidR="00983251" w14:paraId="7B3F7D7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B21AF6" w14:textId="77777777" w:rsidR="00983251" w:rsidRDefault="00983251" w:rsidP="00A53377">
                  <w:proofErr w:type="gramStart"/>
                  <w:r>
                    <w:t>boîte</w:t>
                  </w:r>
                  <w:proofErr w:type="gramEnd"/>
                  <w:r>
                    <w:t xml:space="preserve"> en carton</w:t>
                  </w:r>
                </w:p>
              </w:tc>
              <w:tc>
                <w:tcPr>
                  <w:tcW w:w="0" w:type="auto"/>
                </w:tcPr>
                <w:p w14:paraId="51C12F46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de ces PC se trouve une boîte en carton 40 sur 40 cm</w:t>
                  </w:r>
                </w:p>
              </w:tc>
            </w:tr>
            <w:tr w:rsidR="00983251" w14:paraId="68A52A98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BC89A1" w14:textId="77777777" w:rsidR="00983251" w:rsidRDefault="00983251" w:rsidP="00A53377">
                  <w:proofErr w:type="gramStart"/>
                  <w:r>
                    <w:t>ventilateur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4F8D235" w14:textId="77777777" w:rsidR="00983251" w:rsidRDefault="00983251" w:rsidP="00A53377">
                  <w:proofErr w:type="gramStart"/>
                  <w:r>
                    <w:t>juste</w:t>
                  </w:r>
                  <w:proofErr w:type="gramEnd"/>
                  <w:r>
                    <w:t xml:space="preserve"> devant les serveurs, entre la table et les armoires, se trouve un ventilateur pour bien refroidir les serveurs</w:t>
                  </w:r>
                </w:p>
              </w:tc>
            </w:tr>
          </w:tbl>
          <w:p w14:paraId="23600647" w14:textId="77777777" w:rsidR="00983251" w:rsidRDefault="00983251" w:rsidP="00A53377"/>
        </w:tc>
      </w:tr>
    </w:tbl>
    <w:p w14:paraId="0F374F44" w14:textId="77777777" w:rsidR="00983251" w:rsidRDefault="00983251" w:rsidP="00983251"/>
    <w:p w14:paraId="57E8A231" w14:textId="77777777" w:rsidR="00983251" w:rsidRDefault="00983251" w:rsidP="00983251">
      <w:pPr>
        <w:pStyle w:val="Titre3"/>
      </w:pPr>
      <w:r>
        <w:t>Salle de détente D15</w:t>
      </w:r>
    </w:p>
    <w:p w14:paraId="12A31E60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B902D4E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D103EC" w14:textId="77777777" w:rsidR="00983251" w:rsidRDefault="00983251" w:rsidP="00A53377">
            <w:r>
              <w:t>En tant qu'élève Je veux une salle de détente pour l'utiliser pendant les pauses Pour les élèves de l'ETML</w:t>
            </w:r>
          </w:p>
        </w:tc>
      </w:tr>
      <w:tr w:rsidR="00983251" w14:paraId="3A7C182D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26E87F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983251" w14:paraId="4238E5A8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B21DFE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1C354230" w14:textId="77777777" w:rsidR="00983251" w:rsidRDefault="00983251" w:rsidP="00A53377">
                  <w:r>
                    <w:t>Il y a un porte-manteau dans le coin à droite en rentrant</w:t>
                  </w:r>
                </w:p>
              </w:tc>
            </w:tr>
            <w:tr w:rsidR="00983251" w14:paraId="6B22986B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CF3D0B" w14:textId="77777777" w:rsidR="00983251" w:rsidRDefault="00983251" w:rsidP="00A53377">
                  <w:r>
                    <w:t>Armoire (</w:t>
                  </w:r>
                  <w:proofErr w:type="spellStart"/>
                  <w:r>
                    <w:t>Librerie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</w:tcPr>
                <w:p w14:paraId="78658EC2" w14:textId="77777777" w:rsidR="00983251" w:rsidRDefault="00983251" w:rsidP="00A53377">
                  <w:r>
                    <w:t>Il y a une armoire en face de la porte avec des livres.</w:t>
                  </w:r>
                </w:p>
              </w:tc>
            </w:tr>
            <w:tr w:rsidR="00983251" w14:paraId="41EC2EA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3E2919" w14:textId="77777777" w:rsidR="00983251" w:rsidRDefault="00983251" w:rsidP="00A53377">
                  <w:r>
                    <w:t>Poufs</w:t>
                  </w:r>
                </w:p>
              </w:tc>
              <w:tc>
                <w:tcPr>
                  <w:tcW w:w="0" w:type="auto"/>
                </w:tcPr>
                <w:p w14:paraId="50BB7108" w14:textId="77777777" w:rsidR="00983251" w:rsidRDefault="00983251" w:rsidP="00A53377">
                  <w:r>
                    <w:t>Il y a 10 poufs au milieu de la salle disposé en cercle.</w:t>
                  </w:r>
                </w:p>
              </w:tc>
            </w:tr>
            <w:tr w:rsidR="00983251" w14:paraId="587F5CE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CC681FB" w14:textId="77777777" w:rsidR="00983251" w:rsidRDefault="00983251" w:rsidP="00A53377">
                  <w:r>
                    <w:t xml:space="preserve">Prises </w:t>
                  </w:r>
                  <w:proofErr w:type="spellStart"/>
                  <w:r>
                    <w:t>élèctriques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6752E56" w14:textId="77777777" w:rsidR="00983251" w:rsidRDefault="00983251" w:rsidP="00A53377">
                  <w:r>
                    <w:t xml:space="preserve">Il y aura une </w:t>
                  </w:r>
                  <w:proofErr w:type="spellStart"/>
                  <w:r>
                    <w:t>grandre</w:t>
                  </w:r>
                  <w:proofErr w:type="spellEnd"/>
                  <w:r>
                    <w:t xml:space="preserve"> prise </w:t>
                  </w:r>
                  <w:proofErr w:type="spellStart"/>
                  <w:r>
                    <w:t>élèctrique</w:t>
                  </w:r>
                  <w:proofErr w:type="spellEnd"/>
                  <w:r>
                    <w:t xml:space="preserve"> qui </w:t>
                  </w:r>
                  <w:proofErr w:type="spellStart"/>
                  <w:r>
                    <w:t>permettron</w:t>
                  </w:r>
                  <w:proofErr w:type="spellEnd"/>
                  <w:r>
                    <w:t xml:space="preserve"> aux élèves charger leur </w:t>
                  </w:r>
                  <w:proofErr w:type="spellStart"/>
                  <w:r>
                    <w:t>telephone</w:t>
                  </w:r>
                  <w:proofErr w:type="spellEnd"/>
                  <w:r>
                    <w:t>.</w:t>
                  </w:r>
                </w:p>
              </w:tc>
            </w:tr>
            <w:tr w:rsidR="00983251" w14:paraId="28A526FE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91BE495" w14:textId="77777777" w:rsidR="00983251" w:rsidRDefault="00983251" w:rsidP="00A53377">
                  <w:r>
                    <w:t>Machine distributeur</w:t>
                  </w:r>
                </w:p>
              </w:tc>
              <w:tc>
                <w:tcPr>
                  <w:tcW w:w="0" w:type="auto"/>
                </w:tcPr>
                <w:p w14:paraId="2E1CF9BA" w14:textId="77777777" w:rsidR="00983251" w:rsidRDefault="00983251" w:rsidP="00A53377">
                  <w:r>
                    <w:t xml:space="preserve">Il y aura une machine distributeur de boissons et une machine </w:t>
                  </w:r>
                  <w:proofErr w:type="spellStart"/>
                  <w:r>
                    <w:t>distribuiteur</w:t>
                  </w:r>
                  <w:proofErr w:type="spellEnd"/>
                  <w:r>
                    <w:t xml:space="preserve"> de chips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l'autre.</w:t>
                  </w:r>
                </w:p>
              </w:tc>
            </w:tr>
            <w:tr w:rsidR="00983251" w14:paraId="13B12794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D5B09E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3AE58F24" w14:textId="77777777" w:rsidR="00983251" w:rsidRDefault="00983251" w:rsidP="00A53377">
                  <w:r>
                    <w:t xml:space="preserve">Il y aura une poubelle à </w:t>
                  </w:r>
                  <w:proofErr w:type="gramStart"/>
                  <w:r>
                    <w:t>cote</w:t>
                  </w:r>
                  <w:proofErr w:type="gramEnd"/>
                  <w:r>
                    <w:t xml:space="preserve"> de la porte</w:t>
                  </w:r>
                </w:p>
              </w:tc>
            </w:tr>
            <w:tr w:rsidR="00983251" w14:paraId="09309136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4827E5" w14:textId="77777777" w:rsidR="00983251" w:rsidRDefault="00983251" w:rsidP="00A53377">
                  <w:r>
                    <w:t>Router</w:t>
                  </w:r>
                </w:p>
              </w:tc>
              <w:tc>
                <w:tcPr>
                  <w:tcW w:w="0" w:type="auto"/>
                </w:tcPr>
                <w:p w14:paraId="012F287A" w14:textId="77777777" w:rsidR="00983251" w:rsidRDefault="00983251" w:rsidP="00A53377">
                  <w:r>
                    <w:t xml:space="preserve">Il aura un router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la porte avec un </w:t>
                  </w:r>
                  <w:proofErr w:type="spellStart"/>
                  <w:r>
                    <w:t>reseaux</w:t>
                  </w:r>
                  <w:proofErr w:type="spellEnd"/>
                  <w:r>
                    <w:t xml:space="preserve"> 5g</w:t>
                  </w:r>
                </w:p>
              </w:tc>
            </w:tr>
            <w:tr w:rsidR="00983251" w14:paraId="6C507F0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73F83A3" w14:textId="77777777" w:rsidR="00983251" w:rsidRDefault="00983251" w:rsidP="00A53377">
                  <w:r>
                    <w:t>Projecteur</w:t>
                  </w:r>
                </w:p>
              </w:tc>
              <w:tc>
                <w:tcPr>
                  <w:tcW w:w="0" w:type="auto"/>
                </w:tcPr>
                <w:p w14:paraId="4AA9B9FA" w14:textId="77777777" w:rsidR="00983251" w:rsidRDefault="00983251" w:rsidP="00A53377">
                  <w:r>
                    <w:t xml:space="preserve">Il y aura un projecteur pour regarder des films ou </w:t>
                  </w:r>
                  <w:proofErr w:type="spellStart"/>
                  <w:r>
                    <w:t>series</w:t>
                  </w:r>
                  <w:proofErr w:type="spellEnd"/>
                </w:p>
              </w:tc>
            </w:tr>
          </w:tbl>
          <w:p w14:paraId="6726118C" w14:textId="77777777" w:rsidR="00983251" w:rsidRDefault="00983251" w:rsidP="00A53377"/>
        </w:tc>
      </w:tr>
    </w:tbl>
    <w:p w14:paraId="45B85AE7" w14:textId="77777777" w:rsidR="00983251" w:rsidRDefault="00983251" w:rsidP="00983251"/>
    <w:p w14:paraId="4C84209E" w14:textId="77777777" w:rsidR="00983251" w:rsidRDefault="00983251" w:rsidP="00983251">
      <w:pPr>
        <w:pStyle w:val="Titre3"/>
      </w:pPr>
      <w:proofErr w:type="spellStart"/>
      <w:r>
        <w:t>Terrase</w:t>
      </w:r>
      <w:proofErr w:type="spellEnd"/>
      <w:r>
        <w:t xml:space="preserve"> (Toit)</w:t>
      </w:r>
    </w:p>
    <w:p w14:paraId="03E418EE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Mykola</w:t>
      </w:r>
      <w:proofErr w:type="spellEnd"/>
      <w:r>
        <w:t xml:space="preserve"> </w:t>
      </w:r>
      <w:proofErr w:type="spellStart"/>
      <w:r>
        <w:t>Zhuravel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05E963A8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09D1988" w14:textId="77777777" w:rsidR="00983251" w:rsidRDefault="00983251" w:rsidP="00A53377">
            <w:r>
              <w:t xml:space="preserve">En tant qu'élève Je veux une terrasse Pour pouvoir me reposer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l'extérieur</w:t>
            </w:r>
          </w:p>
        </w:tc>
      </w:tr>
      <w:tr w:rsidR="00983251" w14:paraId="760C2FB9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5A0D110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4"/>
              <w:gridCol w:w="7476"/>
            </w:tblGrid>
            <w:tr w:rsidR="00983251" w14:paraId="17320FB4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813305" w14:textId="77777777" w:rsidR="00983251" w:rsidRDefault="00983251" w:rsidP="00A53377">
                  <w:r>
                    <w:t>Parasol</w:t>
                  </w:r>
                </w:p>
              </w:tc>
              <w:tc>
                <w:tcPr>
                  <w:tcW w:w="0" w:type="auto"/>
                </w:tcPr>
                <w:p w14:paraId="288F2959" w14:textId="77777777" w:rsidR="00983251" w:rsidRDefault="00983251" w:rsidP="00A53377">
                  <w:r>
                    <w:t>- Il y a 1 parasol sous chaque table</w:t>
                  </w:r>
                </w:p>
              </w:tc>
            </w:tr>
            <w:tr w:rsidR="00983251" w14:paraId="7D3326A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913418" w14:textId="77777777" w:rsidR="00983251" w:rsidRDefault="00983251" w:rsidP="00A53377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3B887667" w14:textId="77777777" w:rsidR="00983251" w:rsidRDefault="00983251" w:rsidP="00A53377">
                  <w:r>
                    <w:t>- Il y a des barrières noir tout autour</w:t>
                  </w:r>
                </w:p>
              </w:tc>
            </w:tr>
            <w:tr w:rsidR="00983251" w14:paraId="17E1CE03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5EE1AF" w14:textId="77777777" w:rsidR="00983251" w:rsidRDefault="00983251" w:rsidP="00A53377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0904CAB9" w14:textId="77777777" w:rsidR="00983251" w:rsidRDefault="00983251" w:rsidP="00A53377">
                  <w:r>
                    <w:t>- Il y a 6 tables éparpillé sur la terrasse</w:t>
                  </w:r>
                </w:p>
              </w:tc>
            </w:tr>
            <w:tr w:rsidR="00983251" w14:paraId="279D2B3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CA90269" w14:textId="77777777" w:rsidR="00983251" w:rsidRDefault="00983251" w:rsidP="00A53377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0ACE4E44" w14:textId="77777777" w:rsidR="00983251" w:rsidRDefault="00983251" w:rsidP="00A53377">
                  <w:r>
                    <w:t>- Il y a 4 chaises noir par tables</w:t>
                  </w:r>
                </w:p>
              </w:tc>
            </w:tr>
            <w:tr w:rsidR="00983251" w14:paraId="79FEA5F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8EE23F" w14:textId="77777777" w:rsidR="00983251" w:rsidRDefault="00983251" w:rsidP="00A53377">
                  <w:r>
                    <w:t>Panneaux solaires</w:t>
                  </w:r>
                </w:p>
              </w:tc>
              <w:tc>
                <w:tcPr>
                  <w:tcW w:w="0" w:type="auto"/>
                </w:tcPr>
                <w:p w14:paraId="2B8A76DC" w14:textId="77777777" w:rsidR="00983251" w:rsidRDefault="00983251" w:rsidP="00A53377">
                  <w:r>
                    <w:t>- Il y a 5 panneaux solaires posé sur le sol le long de la barrière de gauche qui génèrent de l'Energie</w:t>
                  </w:r>
                </w:p>
              </w:tc>
            </w:tr>
            <w:tr w:rsidR="00983251" w14:paraId="0325D7B9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310E74" w14:textId="77777777" w:rsidR="00983251" w:rsidRDefault="00983251" w:rsidP="00A53377">
                  <w:r>
                    <w:t>Abris</w:t>
                  </w:r>
                </w:p>
              </w:tc>
              <w:tc>
                <w:tcPr>
                  <w:tcW w:w="0" w:type="auto"/>
                </w:tcPr>
                <w:p w14:paraId="2A045461" w14:textId="77777777" w:rsidR="00983251" w:rsidRDefault="00983251" w:rsidP="00A53377">
                  <w:r>
                    <w:t>- Je veux 1 abris au milieu de la terrasse</w:t>
                  </w:r>
                </w:p>
              </w:tc>
            </w:tr>
            <w:tr w:rsidR="00983251" w14:paraId="43D23C6D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D17673" w14:textId="77777777" w:rsidR="00983251" w:rsidRDefault="00983251" w:rsidP="00A53377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47B9F3FE" w14:textId="77777777" w:rsidR="00983251" w:rsidRDefault="00983251" w:rsidP="00A53377">
                  <w:r>
                    <w:t>- Il y a des fleurs pour décorer la terrasse sur les barrières</w:t>
                  </w:r>
                </w:p>
              </w:tc>
            </w:tr>
            <w:tr w:rsidR="00983251" w14:paraId="289127C9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6503AD" w14:textId="77777777" w:rsidR="00983251" w:rsidRDefault="00983251" w:rsidP="00A53377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054AFB23" w14:textId="77777777" w:rsidR="00983251" w:rsidRDefault="00983251" w:rsidP="00A53377">
                  <w:r>
                    <w:t>- Il y a 4 bancs dans chaque coin de la terrasse</w:t>
                  </w:r>
                </w:p>
              </w:tc>
            </w:tr>
          </w:tbl>
          <w:p w14:paraId="63B01B17" w14:textId="77777777" w:rsidR="00983251" w:rsidRDefault="00983251" w:rsidP="00A53377"/>
        </w:tc>
      </w:tr>
    </w:tbl>
    <w:p w14:paraId="4C8FBB66" w14:textId="77777777" w:rsidR="00983251" w:rsidRDefault="00983251" w:rsidP="00983251"/>
    <w:p w14:paraId="4115272C" w14:textId="77777777" w:rsidR="00983251" w:rsidRDefault="00983251" w:rsidP="00983251">
      <w:pPr>
        <w:pStyle w:val="Titre3"/>
      </w:pPr>
      <w:r>
        <w:t>Entrée</w:t>
      </w:r>
    </w:p>
    <w:p w14:paraId="638CAB22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5F976A9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8E23A0" w14:textId="77777777" w:rsidR="00983251" w:rsidRDefault="00983251" w:rsidP="00A53377">
            <w:r>
              <w:t xml:space="preserve">En tant qu'élève Je veux une belle entrée au </w:t>
            </w:r>
            <w:proofErr w:type="spellStart"/>
            <w:r>
              <w:t>batiment</w:t>
            </w:r>
            <w:proofErr w:type="spellEnd"/>
            <w:r>
              <w:t xml:space="preserve"> Pour les élèves et enseignants</w:t>
            </w:r>
          </w:p>
        </w:tc>
      </w:tr>
      <w:tr w:rsidR="00983251" w14:paraId="3D010ACF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49FA73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0"/>
              <w:gridCol w:w="7360"/>
            </w:tblGrid>
            <w:tr w:rsidR="00983251" w14:paraId="1614265B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19EB70" w14:textId="77777777" w:rsidR="00983251" w:rsidRDefault="00983251" w:rsidP="00A53377">
                  <w:proofErr w:type="spellStart"/>
                  <w:r>
                    <w:t>Pannel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86A0379" w14:textId="77777777" w:rsidR="00983251" w:rsidRDefault="00983251" w:rsidP="00A53377">
                  <w:r>
                    <w:t xml:space="preserve">Il y a un clavier </w:t>
                  </w:r>
                  <w:proofErr w:type="spellStart"/>
                  <w:r>
                    <w:t>numerique</w:t>
                  </w:r>
                  <w:proofErr w:type="spellEnd"/>
                  <w:r>
                    <w:t xml:space="preserve"> à cote droite de la porte, il fait 15cm x 15cm et il est placé à 1m30cm du sol.</w:t>
                  </w:r>
                </w:p>
              </w:tc>
            </w:tr>
            <w:tr w:rsidR="00983251" w14:paraId="5E32BE8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102C08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D75E082" w14:textId="77777777" w:rsidR="00983251" w:rsidRDefault="00983251" w:rsidP="00A53377">
                  <w:r>
                    <w:t>Il y une porte automatique qui s'ouvre en deux.  Cette porte ne s'ouvre qu'avec un code.</w:t>
                  </w:r>
                </w:p>
              </w:tc>
            </w:tr>
            <w:tr w:rsidR="00983251" w14:paraId="6178F05F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C34EA0" w14:textId="77777777" w:rsidR="00983251" w:rsidRDefault="00983251" w:rsidP="00A53377">
                  <w:r>
                    <w:lastRenderedPageBreak/>
                    <w:t>Poubelle - Carton</w:t>
                  </w:r>
                </w:p>
              </w:tc>
              <w:tc>
                <w:tcPr>
                  <w:tcW w:w="0" w:type="auto"/>
                </w:tcPr>
                <w:p w14:paraId="6EAC4250" w14:textId="77777777" w:rsidR="00983251" w:rsidRDefault="00983251" w:rsidP="00A53377">
                  <w:r>
                    <w:t xml:space="preserve">Il y une poubelle pour le carton à cote gauche de la porte d'entrée.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983251" w14:paraId="7A9CC75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7AA4958" w14:textId="77777777" w:rsidR="00983251" w:rsidRDefault="00983251" w:rsidP="00A53377">
                  <w:r>
                    <w:t>Poubelles - Cannettes</w:t>
                  </w:r>
                </w:p>
              </w:tc>
              <w:tc>
                <w:tcPr>
                  <w:tcW w:w="0" w:type="auto"/>
                </w:tcPr>
                <w:p w14:paraId="5ACCB731" w14:textId="77777777" w:rsidR="00983251" w:rsidRDefault="00983251" w:rsidP="00A53377">
                  <w:r>
                    <w:t xml:space="preserve">Il y une poubelle pour les cannetes à cote gauche de la porte d'entrée.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983251" w14:paraId="336E02CE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973335" w14:textId="77777777" w:rsidR="00983251" w:rsidRDefault="00983251" w:rsidP="00A53377">
                  <w:r>
                    <w:t>Poubelle (tout)</w:t>
                  </w:r>
                </w:p>
              </w:tc>
              <w:tc>
                <w:tcPr>
                  <w:tcW w:w="0" w:type="auto"/>
                </w:tcPr>
                <w:p w14:paraId="22946EDE" w14:textId="77777777" w:rsidR="00983251" w:rsidRDefault="00983251" w:rsidP="00A53377">
                  <w:r>
                    <w:t xml:space="preserve">Il y une </w:t>
                  </w:r>
                  <w:proofErr w:type="spellStart"/>
                  <w:r>
                    <w:t>une</w:t>
                  </w:r>
                  <w:proofErr w:type="spellEnd"/>
                  <w:r>
                    <w:t xml:space="preserve"> poubelle en entrant à gauche, Il est de 30cm x 40cm x 100cm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.</w:t>
                  </w:r>
                </w:p>
              </w:tc>
            </w:tr>
            <w:tr w:rsidR="00983251" w14:paraId="0C025A3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6E6F9B" w14:textId="77777777" w:rsidR="00983251" w:rsidRDefault="00983251" w:rsidP="00A53377">
                  <w:r>
                    <w:t>Cendrier</w:t>
                  </w:r>
                </w:p>
              </w:tc>
              <w:tc>
                <w:tcPr>
                  <w:tcW w:w="0" w:type="auto"/>
                </w:tcPr>
                <w:p w14:paraId="0DBC4DD3" w14:textId="77777777" w:rsidR="00983251" w:rsidRDefault="00983251" w:rsidP="00A53377">
                  <w:r>
                    <w:t xml:space="preserve">Il y a un cendrier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</w:t>
                  </w:r>
                  <w:proofErr w:type="spellStart"/>
                  <w:r>
                    <w:t>calvier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numerique</w:t>
                  </w:r>
                  <w:proofErr w:type="spellEnd"/>
                  <w:r>
                    <w:t xml:space="preserve">, il est au mur et il est en </w:t>
                  </w:r>
                  <w:proofErr w:type="spellStart"/>
                  <w:r>
                    <w:t>metal</w:t>
                  </w:r>
                  <w:proofErr w:type="spellEnd"/>
                  <w:r>
                    <w:t>, il est un carré de 15cm x 15cm x 15cm</w:t>
                  </w:r>
                </w:p>
              </w:tc>
            </w:tr>
          </w:tbl>
          <w:p w14:paraId="514AC8AA" w14:textId="77777777" w:rsidR="00983251" w:rsidRDefault="00983251" w:rsidP="00A53377"/>
        </w:tc>
      </w:tr>
    </w:tbl>
    <w:p w14:paraId="6C087400" w14:textId="77777777" w:rsidR="00983251" w:rsidRDefault="00983251" w:rsidP="00983251"/>
    <w:p w14:paraId="1B5704CF" w14:textId="77777777" w:rsidR="00983251" w:rsidRDefault="00983251" w:rsidP="00983251">
      <w:pPr>
        <w:pStyle w:val="Titre3"/>
      </w:pPr>
      <w:r>
        <w:t>Couloir 1er étage</w:t>
      </w:r>
    </w:p>
    <w:p w14:paraId="746046BF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541E4BCE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C870D84" w14:textId="77777777" w:rsidR="00983251" w:rsidRDefault="00983251" w:rsidP="00A53377">
            <w:r>
              <w:t xml:space="preserve">En tant </w:t>
            </w:r>
            <w:proofErr w:type="gramStart"/>
            <w:r>
              <w:t>qu'élève  Je</w:t>
            </w:r>
            <w:proofErr w:type="gramEnd"/>
            <w:r>
              <w:t xml:space="preserve"> veux un couloir Pour passer et se </w:t>
            </w:r>
            <w:proofErr w:type="spellStart"/>
            <w:r>
              <w:t>reposser</w:t>
            </w:r>
            <w:proofErr w:type="spellEnd"/>
            <w:r>
              <w:t xml:space="preserve"> un moment</w:t>
            </w:r>
          </w:p>
        </w:tc>
      </w:tr>
      <w:tr w:rsidR="00983251" w14:paraId="138F7895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4F094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53"/>
              <w:gridCol w:w="7787"/>
            </w:tblGrid>
            <w:tr w:rsidR="00983251" w14:paraId="1CDBD9A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823FB20" w14:textId="77777777" w:rsidR="00983251" w:rsidRDefault="00983251" w:rsidP="00A53377">
                  <w:proofErr w:type="spellStart"/>
                  <w:r>
                    <w:t>Cannapes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765F102" w14:textId="77777777" w:rsidR="00983251" w:rsidRDefault="00983251" w:rsidP="00A53377">
                  <w:r>
                    <w:t xml:space="preserve">Il y a deux </w:t>
                  </w:r>
                  <w:proofErr w:type="spellStart"/>
                  <w:r>
                    <w:t>cannapes</w:t>
                  </w:r>
                  <w:proofErr w:type="spellEnd"/>
                  <w:r>
                    <w:t xml:space="preserve"> contre au mur, à coté de chaque salle de classe. Chaque </w:t>
                  </w:r>
                  <w:proofErr w:type="spellStart"/>
                  <w:r>
                    <w:t>cannappé</w:t>
                  </w:r>
                  <w:proofErr w:type="spellEnd"/>
                  <w:r>
                    <w:t xml:space="preserve"> ont la place pour trois personnes et </w:t>
                  </w:r>
                  <w:proofErr w:type="gramStart"/>
                  <w:r>
                    <w:t>il sont</w:t>
                  </w:r>
                  <w:proofErr w:type="gramEnd"/>
                  <w:r>
                    <w:t xml:space="preserve"> en cuire</w:t>
                  </w:r>
                </w:p>
              </w:tc>
            </w:tr>
            <w:tr w:rsidR="00983251" w14:paraId="50F99654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38D1BA" w14:textId="77777777" w:rsidR="00983251" w:rsidRDefault="00983251" w:rsidP="00A53377">
                  <w:proofErr w:type="spellStart"/>
                  <w:r>
                    <w:t>Escalieres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3D2970C" w14:textId="77777777" w:rsidR="00983251" w:rsidRDefault="00983251" w:rsidP="00A53377">
                  <w:r>
                    <w:t xml:space="preserve">Il y deux </w:t>
                  </w:r>
                  <w:proofErr w:type="spellStart"/>
                  <w:r>
                    <w:t>escalieres</w:t>
                  </w:r>
                  <w:proofErr w:type="spellEnd"/>
                  <w:r>
                    <w:t xml:space="preserve"> pour monter au 2me étage, ils sont placés comme le projet de base.</w:t>
                  </w:r>
                </w:p>
              </w:tc>
            </w:tr>
            <w:tr w:rsidR="00983251" w14:paraId="5B15F2C6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08EEBB" w14:textId="77777777" w:rsidR="00983251" w:rsidRDefault="00983251" w:rsidP="00A53377">
                  <w:r>
                    <w:t>Machines distri</w:t>
                  </w:r>
                </w:p>
              </w:tc>
              <w:tc>
                <w:tcPr>
                  <w:tcW w:w="0" w:type="auto"/>
                </w:tcPr>
                <w:p w14:paraId="7BBB4A15" w14:textId="77777777" w:rsidR="00983251" w:rsidRDefault="00983251" w:rsidP="00A53377">
                  <w:r>
                    <w:t xml:space="preserve">Il y a deux machines distri pour chaque </w:t>
                  </w:r>
                  <w:proofErr w:type="spellStart"/>
                  <w:r>
                    <w:t>extreme</w:t>
                  </w:r>
                  <w:proofErr w:type="spellEnd"/>
                  <w:r>
                    <w:t xml:space="preserve"> du couloir, un pour les chips et autre pour les boissons, ils sont 2m x 1m x 1m</w:t>
                  </w:r>
                </w:p>
              </w:tc>
            </w:tr>
          </w:tbl>
          <w:p w14:paraId="740F8C8A" w14:textId="77777777" w:rsidR="00983251" w:rsidRDefault="00983251" w:rsidP="00A53377"/>
        </w:tc>
      </w:tr>
    </w:tbl>
    <w:p w14:paraId="021195B8" w14:textId="77777777" w:rsidR="00983251" w:rsidRDefault="00983251" w:rsidP="00983251"/>
    <w:p w14:paraId="77A9600C" w14:textId="77777777" w:rsidR="00983251" w:rsidRDefault="00983251" w:rsidP="00983251">
      <w:pPr>
        <w:pStyle w:val="Titre3"/>
      </w:pPr>
      <w:r>
        <w:t>Couloir 2me étage</w:t>
      </w:r>
    </w:p>
    <w:p w14:paraId="37D6B302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495264D4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9E2DDE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 couloir au 2me étage Pour pouvoir passer entre les classes</w:t>
            </w:r>
          </w:p>
        </w:tc>
      </w:tr>
      <w:tr w:rsidR="00983251" w14:paraId="343788F0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8F30848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57"/>
              <w:gridCol w:w="7583"/>
            </w:tblGrid>
            <w:tr w:rsidR="00983251" w14:paraId="1E69ABDF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E91A83F" w14:textId="77777777" w:rsidR="00983251" w:rsidRDefault="00983251" w:rsidP="00A53377">
                  <w:proofErr w:type="gramStart"/>
                  <w:r>
                    <w:t>tapis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4F0368D" w14:textId="77777777" w:rsidR="00983251" w:rsidRDefault="00983251" w:rsidP="00A53377">
                  <w:r>
                    <w:t>Quand je monte les escaliers, juste devant moi, je vois un tapis sur le sol qui prend la moitié de couloir en longueur et tout le couloir en largeur.</w:t>
                  </w:r>
                </w:p>
              </w:tc>
            </w:tr>
            <w:tr w:rsidR="00983251" w14:paraId="11D45BCF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F34C06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tapis</w:t>
                  </w:r>
                </w:p>
              </w:tc>
              <w:tc>
                <w:tcPr>
                  <w:tcW w:w="0" w:type="auto"/>
                </w:tcPr>
                <w:p w14:paraId="4EB85CFE" w14:textId="77777777" w:rsidR="00983251" w:rsidRDefault="00983251" w:rsidP="00A53377">
                  <w:proofErr w:type="gramStart"/>
                  <w:r>
                    <w:t>devant</w:t>
                  </w:r>
                  <w:proofErr w:type="gramEnd"/>
                  <w:r>
                    <w:t xml:space="preserve"> ce tapis je vois un deuxième tapis qui prend l'autre moitié de couloir et tout le couloir en largeur.</w:t>
                  </w:r>
                </w:p>
              </w:tc>
            </w:tr>
            <w:tr w:rsidR="00983251" w14:paraId="63286193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D2DE61" w14:textId="77777777" w:rsidR="00983251" w:rsidRDefault="00983251" w:rsidP="00A53377">
                  <w:proofErr w:type="gramStart"/>
                  <w:r>
                    <w:t>peinture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6AA0256" w14:textId="77777777" w:rsidR="00983251" w:rsidRDefault="00983251" w:rsidP="00A53377">
                  <w:r>
                    <w:t xml:space="preserve">A ma droite je vois une peinture. </w:t>
                  </w:r>
                  <w:proofErr w:type="gramStart"/>
                  <w:r>
                    <w:t>elle</w:t>
                  </w:r>
                  <w:proofErr w:type="gramEnd"/>
                  <w:r>
                    <w:t xml:space="preserve"> est collée au mur  en hauteur.</w:t>
                  </w:r>
                </w:p>
              </w:tc>
            </w:tr>
            <w:tr w:rsidR="00983251" w14:paraId="52C10CD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34376B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313ED6BE" w14:textId="77777777" w:rsidR="00983251" w:rsidRDefault="00983251" w:rsidP="00A53377">
                  <w:r>
                    <w:t xml:space="preserve">A ma gauche je vois </w:t>
                  </w:r>
                  <w:proofErr w:type="gramStart"/>
                  <w:r>
                    <w:t>une autre différent peinture</w:t>
                  </w:r>
                  <w:proofErr w:type="gramEnd"/>
                  <w:r>
                    <w:t xml:space="preserve">. </w:t>
                  </w:r>
                  <w:proofErr w:type="gramStart"/>
                  <w:r>
                    <w:t>elle</w:t>
                  </w:r>
                  <w:proofErr w:type="gramEnd"/>
                  <w:r>
                    <w:t xml:space="preserve"> est collée au mur en hauteur.</w:t>
                  </w:r>
                </w:p>
              </w:tc>
            </w:tr>
            <w:tr w:rsidR="00983251" w14:paraId="592D4CF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1586F1" w14:textId="77777777" w:rsidR="00983251" w:rsidRDefault="00983251" w:rsidP="00A53377">
                  <w:proofErr w:type="gramStart"/>
                  <w:r>
                    <w:t>troisième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7BE69D4B" w14:textId="77777777" w:rsidR="00983251" w:rsidRDefault="00983251" w:rsidP="00A53377">
                  <w:proofErr w:type="gramStart"/>
                  <w:r>
                    <w:t>plus</w:t>
                  </w:r>
                  <w:proofErr w:type="gramEnd"/>
                  <w:r>
                    <w:t xml:space="preserve"> loin à droite je vois une troisième peinture  elle est collée au mur en hauteur.</w:t>
                  </w:r>
                </w:p>
              </w:tc>
            </w:tr>
            <w:tr w:rsidR="00983251" w14:paraId="635E8944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EE9059" w14:textId="77777777" w:rsidR="00983251" w:rsidRDefault="00983251" w:rsidP="00A53377">
                  <w:proofErr w:type="gramStart"/>
                  <w:r>
                    <w:t>quatrième</w:t>
                  </w:r>
                  <w:proofErr w:type="gramEnd"/>
                  <w:r>
                    <w:t xml:space="preserve"> peinture</w:t>
                  </w:r>
                </w:p>
              </w:tc>
              <w:tc>
                <w:tcPr>
                  <w:tcW w:w="0" w:type="auto"/>
                </w:tcPr>
                <w:p w14:paraId="10248066" w14:textId="77777777" w:rsidR="00983251" w:rsidRDefault="00983251" w:rsidP="00A53377">
                  <w:proofErr w:type="gramStart"/>
                  <w:r>
                    <w:t>plus</w:t>
                  </w:r>
                  <w:proofErr w:type="gramEnd"/>
                  <w:r>
                    <w:t xml:space="preserve"> loin de la deuxième peinture, à gauche je vois une quatrième peinture elle est collée au mur</w:t>
                  </w:r>
                </w:p>
              </w:tc>
            </w:tr>
            <w:tr w:rsidR="00983251" w14:paraId="4D152CBA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C4E918" w14:textId="77777777" w:rsidR="00983251" w:rsidRDefault="00983251" w:rsidP="00A53377">
                  <w:proofErr w:type="gramStart"/>
                  <w:r>
                    <w:t>tabouret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92F0D11" w14:textId="77777777" w:rsidR="00983251" w:rsidRDefault="00983251" w:rsidP="00A53377">
                  <w:r>
                    <w:t>Entre la peinture 2 et 4 je vois un tabouret</w:t>
                  </w:r>
                </w:p>
              </w:tc>
            </w:tr>
            <w:tr w:rsidR="00983251" w14:paraId="73AB4BC8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061B675" w14:textId="77777777" w:rsidR="00983251" w:rsidRDefault="00983251" w:rsidP="00A53377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FA18D01" w14:textId="77777777" w:rsidR="00983251" w:rsidRDefault="00983251" w:rsidP="00A53377">
                  <w:r>
                    <w:t>Entre les peintures 1 et 3 je vois une chaise</w:t>
                  </w:r>
                </w:p>
              </w:tc>
            </w:tr>
            <w:tr w:rsidR="00983251" w14:paraId="1348F5AB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D873191" w14:textId="77777777" w:rsidR="00983251" w:rsidRDefault="00983251" w:rsidP="00A53377">
                  <w:proofErr w:type="gramStart"/>
                  <w:r>
                    <w:t>lampe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854F89" w14:textId="77777777" w:rsidR="00983251" w:rsidRDefault="00983251" w:rsidP="00A53377">
                  <w:r>
                    <w:t xml:space="preserve">En haut, sur le </w:t>
                  </w:r>
                  <w:proofErr w:type="gramStart"/>
                  <w:r>
                    <w:t>plafond ,</w:t>
                  </w:r>
                  <w:proofErr w:type="gramEnd"/>
                  <w:r>
                    <w:t xml:space="preserve"> je vois une lampe.(ECOLO)</w:t>
                  </w:r>
                </w:p>
              </w:tc>
            </w:tr>
            <w:tr w:rsidR="00983251" w14:paraId="492B1EE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054BC1" w14:textId="77777777" w:rsidR="00983251" w:rsidRDefault="00983251" w:rsidP="00A53377">
                  <w:proofErr w:type="gramStart"/>
                  <w:r>
                    <w:t>deuxième</w:t>
                  </w:r>
                  <w:proofErr w:type="gramEnd"/>
                  <w:r>
                    <w:t xml:space="preserve"> lampe</w:t>
                  </w:r>
                </w:p>
              </w:tc>
              <w:tc>
                <w:tcPr>
                  <w:tcW w:w="0" w:type="auto"/>
                </w:tcPr>
                <w:p w14:paraId="73381283" w14:textId="77777777" w:rsidR="00983251" w:rsidRDefault="00983251" w:rsidP="00A53377">
                  <w:r>
                    <w:t>A 5 mètres plus loin je vois une deuxième lampe. (ECOLO)</w:t>
                  </w:r>
                </w:p>
              </w:tc>
            </w:tr>
          </w:tbl>
          <w:p w14:paraId="164D72BD" w14:textId="77777777" w:rsidR="00983251" w:rsidRDefault="00983251" w:rsidP="00A53377"/>
        </w:tc>
      </w:tr>
    </w:tbl>
    <w:p w14:paraId="518D3594" w14:textId="77777777" w:rsidR="00983251" w:rsidRDefault="00983251" w:rsidP="00983251"/>
    <w:p w14:paraId="314D592A" w14:textId="77777777" w:rsidR="00983251" w:rsidRDefault="00983251" w:rsidP="00983251">
      <w:pPr>
        <w:pStyle w:val="Titre3"/>
      </w:pPr>
      <w:r>
        <w:t>Autour du bâtiment</w:t>
      </w:r>
    </w:p>
    <w:p w14:paraId="7F627765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Mykola</w:t>
      </w:r>
      <w:proofErr w:type="spellEnd"/>
      <w:r>
        <w:t xml:space="preserve"> </w:t>
      </w:r>
      <w:proofErr w:type="spellStart"/>
      <w:r>
        <w:t>Zhuravel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220AFB97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8B6768" w14:textId="77777777" w:rsidR="00983251" w:rsidRDefault="00983251" w:rsidP="00A53377">
            <w:r>
              <w:t>En tant qu'élève Je veux un extérieur pour me sentir plus à l'aise</w:t>
            </w:r>
          </w:p>
        </w:tc>
      </w:tr>
      <w:tr w:rsidR="00983251" w14:paraId="7E2CDEB8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A629E9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1"/>
              <w:gridCol w:w="7679"/>
            </w:tblGrid>
            <w:tr w:rsidR="00983251" w14:paraId="3C453E1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46B767A" w14:textId="77777777" w:rsidR="00983251" w:rsidRDefault="00983251" w:rsidP="00A53377">
                  <w:r>
                    <w:t>Places Moto</w:t>
                  </w:r>
                </w:p>
              </w:tc>
              <w:tc>
                <w:tcPr>
                  <w:tcW w:w="0" w:type="auto"/>
                </w:tcPr>
                <w:p w14:paraId="39ACFBD0" w14:textId="77777777" w:rsidR="00983251" w:rsidRDefault="00983251" w:rsidP="00A53377">
                  <w:r>
                    <w:t>- Il y a 10 places moto alignés le long d'un mur à droite de la porte d'entrée</w:t>
                  </w:r>
                </w:p>
              </w:tc>
            </w:tr>
            <w:tr w:rsidR="00983251" w14:paraId="42D123C5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6AF468" w14:textId="77777777" w:rsidR="00983251" w:rsidRDefault="00983251" w:rsidP="00A53377">
                  <w:r>
                    <w:t>Places voiture</w:t>
                  </w:r>
                </w:p>
              </w:tc>
              <w:tc>
                <w:tcPr>
                  <w:tcW w:w="0" w:type="auto"/>
                </w:tcPr>
                <w:p w14:paraId="6D2F18A3" w14:textId="77777777" w:rsidR="00983251" w:rsidRDefault="00983251" w:rsidP="00A53377">
                  <w:r>
                    <w:t>- Il y a 3 places voiture alignés le long d'un mur à gauche de la porte d'entrée</w:t>
                  </w:r>
                </w:p>
              </w:tc>
            </w:tr>
            <w:tr w:rsidR="00983251" w14:paraId="0A67142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C560E76" w14:textId="77777777" w:rsidR="00983251" w:rsidRDefault="00983251" w:rsidP="00A53377">
                  <w:r>
                    <w:t>Fleurs</w:t>
                  </w:r>
                </w:p>
              </w:tc>
              <w:tc>
                <w:tcPr>
                  <w:tcW w:w="0" w:type="auto"/>
                </w:tcPr>
                <w:p w14:paraId="3C75B32A" w14:textId="77777777" w:rsidR="00983251" w:rsidRDefault="00983251" w:rsidP="00A53377">
                  <w:r>
                    <w:t>- Il y a des fleurs de décoration tout autour du bâtiment</w:t>
                  </w:r>
                </w:p>
              </w:tc>
            </w:tr>
            <w:tr w:rsidR="00983251" w14:paraId="09DB5F35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7BB624" w14:textId="77777777" w:rsidR="00983251" w:rsidRDefault="00983251" w:rsidP="00A53377">
                  <w:r>
                    <w:t>Bancs</w:t>
                  </w:r>
                </w:p>
              </w:tc>
              <w:tc>
                <w:tcPr>
                  <w:tcW w:w="0" w:type="auto"/>
                </w:tcPr>
                <w:p w14:paraId="3807447E" w14:textId="77777777" w:rsidR="00983251" w:rsidRDefault="00983251" w:rsidP="00A53377">
                  <w:r>
                    <w:t>Il y a 2 bancs de chaque côté du mur</w:t>
                  </w:r>
                </w:p>
              </w:tc>
            </w:tr>
            <w:tr w:rsidR="00983251" w14:paraId="7EC7754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E02808" w14:textId="77777777" w:rsidR="00983251" w:rsidRDefault="00983251" w:rsidP="00A53377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14:paraId="156C8217" w14:textId="77777777" w:rsidR="00983251" w:rsidRDefault="00983251" w:rsidP="00A53377">
                  <w:r>
                    <w:t>- Il y 4 lampadaires, 1 de chaque côté du bâtiment, au centre de chaque mur</w:t>
                  </w:r>
                </w:p>
              </w:tc>
            </w:tr>
            <w:tr w:rsidR="00983251" w14:paraId="3AC11CC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4EA5B10" w14:textId="77777777" w:rsidR="00983251" w:rsidRDefault="00983251" w:rsidP="00A53377">
                  <w:r>
                    <w:t>Arbres</w:t>
                  </w:r>
                </w:p>
              </w:tc>
              <w:tc>
                <w:tcPr>
                  <w:tcW w:w="0" w:type="auto"/>
                </w:tcPr>
                <w:p w14:paraId="6DB458D7" w14:textId="77777777" w:rsidR="00983251" w:rsidRDefault="00983251" w:rsidP="00A53377">
                  <w:r>
                    <w:t xml:space="preserve">- Il y a 1 arbres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banc</w:t>
                  </w:r>
                </w:p>
              </w:tc>
            </w:tr>
            <w:tr w:rsidR="00983251" w14:paraId="6E8CF40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D78DA47" w14:textId="77777777" w:rsidR="00983251" w:rsidRDefault="00983251" w:rsidP="00A53377">
                  <w:r>
                    <w:lastRenderedPageBreak/>
                    <w:t>Poubelles</w:t>
                  </w:r>
                </w:p>
              </w:tc>
              <w:tc>
                <w:tcPr>
                  <w:tcW w:w="0" w:type="auto"/>
                </w:tcPr>
                <w:p w14:paraId="405A982E" w14:textId="77777777" w:rsidR="00983251" w:rsidRDefault="00983251" w:rsidP="00A53377">
                  <w:r>
                    <w:t>- Il y a 4 poubelles autour du bâtiment, une dans chaque coin</w:t>
                  </w:r>
                </w:p>
              </w:tc>
            </w:tr>
            <w:tr w:rsidR="00983251" w14:paraId="01A08D7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79954B" w14:textId="77777777" w:rsidR="00983251" w:rsidRDefault="00983251" w:rsidP="00A53377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14:paraId="43612A4C" w14:textId="77777777" w:rsidR="00983251" w:rsidRDefault="00983251" w:rsidP="00A53377">
                  <w:r>
                    <w:t>- Il y a 2 fontaines autour du bâtiment, une a vers l'entrée et l'autre derrière le bâtiment</w:t>
                  </w:r>
                </w:p>
              </w:tc>
            </w:tr>
          </w:tbl>
          <w:p w14:paraId="075FB845" w14:textId="77777777" w:rsidR="00983251" w:rsidRDefault="00983251" w:rsidP="00A53377"/>
        </w:tc>
      </w:tr>
    </w:tbl>
    <w:p w14:paraId="1A693245" w14:textId="77777777" w:rsidR="00983251" w:rsidRDefault="00983251" w:rsidP="00983251"/>
    <w:p w14:paraId="50BA2ED9" w14:textId="77777777" w:rsidR="00983251" w:rsidRDefault="00983251" w:rsidP="00983251">
      <w:pPr>
        <w:pStyle w:val="Titre3"/>
      </w:pPr>
      <w:r>
        <w:t>Salle de classe 2ème étage D11</w:t>
      </w:r>
    </w:p>
    <w:p w14:paraId="11A41400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AC60AE8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9FFD52" w14:textId="77777777" w:rsidR="00983251" w:rsidRDefault="00983251" w:rsidP="00A53377">
            <w:r>
              <w:t>En tant qu'élève Je veux une salle de classe au 2ème étage (très bien équipée) Pour les cours d'informatique</w:t>
            </w:r>
          </w:p>
        </w:tc>
      </w:tr>
      <w:tr w:rsidR="00983251" w14:paraId="555261BD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A9D3122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95"/>
              <w:gridCol w:w="7845"/>
            </w:tblGrid>
            <w:tr w:rsidR="00983251" w14:paraId="2F460BA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72D0CC" w14:textId="77777777" w:rsidR="00983251" w:rsidRDefault="00983251" w:rsidP="00A53377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5EC10E14" w14:textId="77777777" w:rsidR="00983251" w:rsidRDefault="00983251" w:rsidP="00A53377">
                  <w:r>
                    <w:t xml:space="preserve">Il y a 17 tables gamer en boit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983251" w14:paraId="252C5C6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39DF35" w14:textId="77777777" w:rsidR="00983251" w:rsidRDefault="00983251" w:rsidP="00A53377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034D06B" w14:textId="77777777" w:rsidR="00983251" w:rsidRDefault="00983251" w:rsidP="00A53377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83251" w14:paraId="06D64CBC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E0E854" w14:textId="77777777" w:rsidR="00983251" w:rsidRDefault="00983251" w:rsidP="00A53377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1C3DB85B" w14:textId="77777777" w:rsidR="00983251" w:rsidRDefault="00983251" w:rsidP="00A53377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83251" w14:paraId="44C46DFE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64A7B52" w14:textId="77777777" w:rsidR="00983251" w:rsidRDefault="00983251" w:rsidP="00A53377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269ED60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gamer. Une pour chaque table et elles sont confortables.</w:t>
                  </w:r>
                </w:p>
              </w:tc>
            </w:tr>
            <w:tr w:rsidR="00983251" w14:paraId="776461DE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BC7540" w14:textId="77777777" w:rsidR="00983251" w:rsidRDefault="00983251" w:rsidP="00A53377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5EEAF921" w14:textId="77777777" w:rsidR="00983251" w:rsidRDefault="00983251" w:rsidP="00A53377">
                  <w:r>
                    <w:t xml:space="preserve">Il y a deux écrans par poste de travail. Ils sont de 18 puces chacune et ils sont l'une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l'autre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83251" w14:paraId="0AFD2909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10B7DA7" w14:textId="77777777" w:rsidR="00983251" w:rsidRDefault="00983251" w:rsidP="00A53377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0E06130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83251" w14:paraId="74CD786E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D1BF365" w14:textId="77777777" w:rsidR="00983251" w:rsidRDefault="00983251" w:rsidP="00A53377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4553B37" w14:textId="77777777" w:rsidR="00983251" w:rsidRDefault="00983251" w:rsidP="00A53377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983251" w14:paraId="2D648683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99210CC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439B06E6" w14:textId="77777777" w:rsidR="00983251" w:rsidRDefault="00983251" w:rsidP="00A53377">
                  <w:r>
                    <w:t>Il y a un grand tapis pour chaque groupe de 4 tables, ils sont de 3m x 3m</w:t>
                  </w:r>
                </w:p>
              </w:tc>
            </w:tr>
            <w:tr w:rsidR="00983251" w14:paraId="323B63D6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4892B15" w14:textId="77777777" w:rsidR="00983251" w:rsidRDefault="00983251" w:rsidP="00A53377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1D466FCA" w14:textId="77777777" w:rsidR="00983251" w:rsidRDefault="00983251" w:rsidP="00A53377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83251" w14:paraId="1A51D7C9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71DF36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4A8CE59F" w14:textId="77777777" w:rsidR="00983251" w:rsidRDefault="00983251" w:rsidP="00A53377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50CFF763" w14:textId="77777777" w:rsidR="00983251" w:rsidRDefault="00983251" w:rsidP="00A53377"/>
        </w:tc>
      </w:tr>
    </w:tbl>
    <w:p w14:paraId="547C6228" w14:textId="77777777" w:rsidR="00983251" w:rsidRDefault="00983251" w:rsidP="00983251"/>
    <w:p w14:paraId="42CE71D9" w14:textId="77777777" w:rsidR="00983251" w:rsidRDefault="00983251" w:rsidP="00983251">
      <w:pPr>
        <w:pStyle w:val="Titre3"/>
      </w:pPr>
      <w:r>
        <w:t>Extérieur bâtiment</w:t>
      </w:r>
    </w:p>
    <w:p w14:paraId="04F25918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0EC67E0A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050973A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 extérieur du bâtiment Pour améliorer le point visuel de notre collège</w:t>
            </w:r>
          </w:p>
        </w:tc>
      </w:tr>
      <w:tr w:rsidR="00983251" w14:paraId="25C48023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DE03A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968"/>
            </w:tblGrid>
            <w:tr w:rsidR="00983251" w14:paraId="6340059B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33FC69C" w14:textId="77777777" w:rsidR="00983251" w:rsidRDefault="00983251" w:rsidP="00A53377">
                  <w:proofErr w:type="gramStart"/>
                  <w:r>
                    <w:t>fontaine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0B32285" w14:textId="77777777" w:rsidR="00983251" w:rsidRDefault="00983251" w:rsidP="00A53377">
                  <w:r>
                    <w:t xml:space="preserve">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du </w:t>
                  </w:r>
                  <w:proofErr w:type="gramStart"/>
                  <w:r>
                    <w:t>bâtiment,  devant</w:t>
                  </w:r>
                  <w:proofErr w:type="gramEnd"/>
                  <w:r>
                    <w:t xml:space="preserve"> moi je vois une fontaine blanche.</w:t>
                  </w:r>
                </w:p>
              </w:tc>
            </w:tr>
            <w:tr w:rsidR="00983251" w14:paraId="7F81C92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A23FB7A" w14:textId="77777777" w:rsidR="00983251" w:rsidRDefault="00983251" w:rsidP="00A53377">
                  <w:proofErr w:type="gramStart"/>
                  <w:r>
                    <w:t>parking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1734DF0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droite de la fontaine il y'a deux places de parking pour les voitures</w:t>
                  </w:r>
                </w:p>
              </w:tc>
            </w:tr>
            <w:tr w:rsidR="00983251" w14:paraId="69C2A30B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0DC1C5" w14:textId="77777777" w:rsidR="00983251" w:rsidRDefault="00983251" w:rsidP="00A53377">
                  <w:proofErr w:type="gramStart"/>
                  <w:r>
                    <w:t>arbre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7CF60D4" w14:textId="77777777" w:rsidR="00983251" w:rsidRDefault="00983251" w:rsidP="00A53377">
                  <w:r>
                    <w:t xml:space="preserve">Quand je </w:t>
                  </w:r>
                  <w:proofErr w:type="spellStart"/>
                  <w:proofErr w:type="gramStart"/>
                  <w:r>
                    <w:t>sort</w:t>
                  </w:r>
                  <w:proofErr w:type="spellEnd"/>
                  <w:proofErr w:type="gramEnd"/>
                  <w:r>
                    <w:t xml:space="preserve"> du bâtiment, à 3 mètres à gauche je vois une grande arbre de 15 m de haut.</w:t>
                  </w:r>
                </w:p>
              </w:tc>
            </w:tr>
            <w:tr w:rsidR="00983251" w14:paraId="421DF3BF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F5CAEA" w14:textId="77777777" w:rsidR="00983251" w:rsidRDefault="00983251" w:rsidP="00A53377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2765EC1" w14:textId="77777777" w:rsidR="00983251" w:rsidRDefault="00983251" w:rsidP="00A53377">
                  <w:r>
                    <w:t>Devant l'arbre y'a un banc 40cm de hauteur et 1,5m en largeur.</w:t>
                  </w:r>
                </w:p>
              </w:tc>
            </w:tr>
            <w:tr w:rsidR="00983251" w14:paraId="307C7658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21CB3F1" w14:textId="77777777" w:rsidR="00983251" w:rsidRDefault="00983251" w:rsidP="00A53377"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22FD7F3" w14:textId="77777777" w:rsidR="00983251" w:rsidRDefault="00983251" w:rsidP="00A53377">
                  <w:r>
                    <w:t>A 50 cm de ce banc à gauche il y'a une chaise en bois de 40 cm d'hauteur.</w:t>
                  </w:r>
                </w:p>
              </w:tc>
            </w:tr>
            <w:tr w:rsidR="00983251" w14:paraId="2D540FF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D4EB8E" w14:textId="77777777" w:rsidR="00983251" w:rsidRDefault="00983251" w:rsidP="00A53377">
                  <w:proofErr w:type="gramStart"/>
                  <w:r>
                    <w:t>buissons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05D7B67" w14:textId="77777777" w:rsidR="00983251" w:rsidRDefault="00983251" w:rsidP="00A53377">
                  <w:r>
                    <w:t>Derrière l'arbre se trouvent trois buissons en cercle.</w:t>
                  </w:r>
                </w:p>
              </w:tc>
            </w:tr>
            <w:tr w:rsidR="00983251" w14:paraId="1B5DA4F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CF424C9" w14:textId="77777777" w:rsidR="00983251" w:rsidRDefault="00983251" w:rsidP="00A53377">
                  <w:proofErr w:type="gramStart"/>
                  <w:r>
                    <w:t>fleurs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D33E826" w14:textId="77777777" w:rsidR="00983251" w:rsidRDefault="00983251" w:rsidP="00A53377">
                  <w:r>
                    <w:t xml:space="preserve">Tout </w:t>
                  </w:r>
                  <w:proofErr w:type="spellStart"/>
                  <w:r>
                    <w:t>autours</w:t>
                  </w:r>
                  <w:proofErr w:type="spellEnd"/>
                  <w:r>
                    <w:t xml:space="preserve"> de ces buissons je vois des fleurs rouges.</w:t>
                  </w:r>
                </w:p>
              </w:tc>
            </w:tr>
            <w:tr w:rsidR="00983251" w14:paraId="52A317A6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28E632E" w14:textId="77777777" w:rsidR="00983251" w:rsidRDefault="00983251" w:rsidP="00A53377">
                  <w:proofErr w:type="gramStart"/>
                  <w:r>
                    <w:t>tobogan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7FD88A" w14:textId="77777777" w:rsidR="00983251" w:rsidRDefault="00983251" w:rsidP="00A53377">
                  <w:r>
                    <w:t>A 3 mètres à droite de l'arbre je vois un tobogan.</w:t>
                  </w:r>
                </w:p>
              </w:tc>
            </w:tr>
            <w:tr w:rsidR="00983251" w14:paraId="03C4C38B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CF1C43" w14:textId="77777777" w:rsidR="00983251" w:rsidRDefault="00983251" w:rsidP="00A53377">
                  <w:proofErr w:type="gramStart"/>
                  <w:r>
                    <w:t>trampoline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57C11D5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trois mètres à gauche de l'arbre je vois une trampoline.</w:t>
                  </w:r>
                </w:p>
              </w:tc>
            </w:tr>
            <w:tr w:rsidR="00983251" w14:paraId="03B2886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E8E5096" w14:textId="77777777" w:rsidR="00983251" w:rsidRDefault="00983251" w:rsidP="00A53377">
                  <w:proofErr w:type="gramStart"/>
                  <w:r>
                    <w:t>roses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4B660F6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côté du tobogan je vois des roses de différentes couleurs.</w:t>
                  </w:r>
                </w:p>
              </w:tc>
            </w:tr>
          </w:tbl>
          <w:p w14:paraId="73267788" w14:textId="77777777" w:rsidR="00983251" w:rsidRDefault="00983251" w:rsidP="00A53377"/>
        </w:tc>
      </w:tr>
    </w:tbl>
    <w:p w14:paraId="7E748F8F" w14:textId="77777777" w:rsidR="00983251" w:rsidRDefault="00983251" w:rsidP="00983251"/>
    <w:p w14:paraId="58B460C7" w14:textId="77777777" w:rsidR="00983251" w:rsidRDefault="00983251" w:rsidP="00983251">
      <w:pPr>
        <w:pStyle w:val="Titre3"/>
      </w:pPr>
      <w:r>
        <w:t>Salle d'imprimante D14</w:t>
      </w:r>
    </w:p>
    <w:p w14:paraId="1AF187A4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Mykola</w:t>
      </w:r>
      <w:proofErr w:type="spellEnd"/>
      <w:r>
        <w:t xml:space="preserve"> </w:t>
      </w:r>
      <w:proofErr w:type="spellStart"/>
      <w:r>
        <w:t>Zhuravel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0CDDC21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ED4DC9" w14:textId="77777777" w:rsidR="00983251" w:rsidRDefault="00983251" w:rsidP="00A53377">
            <w:r>
              <w:t>En tant qu'élève Je veux une salle d'imprimante Afin de pouvoir imprimer des papiers si j'en ai besoin</w:t>
            </w:r>
          </w:p>
        </w:tc>
      </w:tr>
      <w:tr w:rsidR="00983251" w14:paraId="4279FA81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82BC1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6401"/>
            </w:tblGrid>
            <w:tr w:rsidR="00983251" w14:paraId="1C124E4D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76EA52" w14:textId="77777777" w:rsidR="00983251" w:rsidRDefault="00983251" w:rsidP="00A53377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1B07FA19" w14:textId="77777777" w:rsidR="00983251" w:rsidRDefault="00983251" w:rsidP="00A53377">
                  <w:r>
                    <w:t>- Il y a 1 imprimante dans la salle en face de la porte</w:t>
                  </w:r>
                </w:p>
              </w:tc>
            </w:tr>
            <w:tr w:rsidR="00983251" w14:paraId="0AB604C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52A2D0" w14:textId="77777777" w:rsidR="00983251" w:rsidRDefault="00983251" w:rsidP="00A53377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4E3CB9F0" w14:textId="77777777" w:rsidR="00983251" w:rsidRDefault="00983251" w:rsidP="00A53377">
                  <w:r>
                    <w:t>- Il y a 1 fenêtre dans la pièce au milieu du mur de droite</w:t>
                  </w:r>
                </w:p>
              </w:tc>
            </w:tr>
            <w:tr w:rsidR="00983251" w14:paraId="54247E4A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E12E6B" w14:textId="77777777" w:rsidR="00983251" w:rsidRDefault="00983251" w:rsidP="00A53377">
                  <w:r>
                    <w:lastRenderedPageBreak/>
                    <w:t>Armoire</w:t>
                  </w:r>
                </w:p>
              </w:tc>
              <w:tc>
                <w:tcPr>
                  <w:tcW w:w="0" w:type="auto"/>
                </w:tcPr>
                <w:p w14:paraId="70BE6B3A" w14:textId="77777777" w:rsidR="00983251" w:rsidRDefault="00983251" w:rsidP="00A53377">
                  <w:r>
                    <w:t xml:space="preserve">- Il y a 1 armoire pour stocker du papier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l'imprimante</w:t>
                  </w:r>
                </w:p>
              </w:tc>
            </w:tr>
            <w:tr w:rsidR="00983251" w14:paraId="1407F63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70DBE38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5471BF3" w14:textId="77777777" w:rsidR="00983251" w:rsidRDefault="00983251" w:rsidP="00A53377">
                  <w:r>
                    <w:t>- Il y a des murs gris clair</w:t>
                  </w:r>
                </w:p>
              </w:tc>
            </w:tr>
            <w:tr w:rsidR="00983251" w14:paraId="39EE1CEB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7CA97E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97F0BA3" w14:textId="77777777" w:rsidR="00983251" w:rsidRDefault="00983251" w:rsidP="00A53377">
                  <w:r>
                    <w:t>- Il y a une poubelle à droite de l'imprimante</w:t>
                  </w:r>
                </w:p>
              </w:tc>
            </w:tr>
            <w:tr w:rsidR="00983251" w14:paraId="71718A8D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ED83FC1" w14:textId="77777777" w:rsidR="00983251" w:rsidRDefault="00983251" w:rsidP="00A53377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4912CDE4" w14:textId="77777777" w:rsidR="00983251" w:rsidRDefault="00983251" w:rsidP="00A53377">
                  <w:r>
                    <w:t>- Il y a un sol noir</w:t>
                  </w:r>
                </w:p>
              </w:tc>
            </w:tr>
            <w:tr w:rsidR="00983251" w14:paraId="06CEEA9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BDD448D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29B9C7A" w14:textId="77777777" w:rsidR="00983251" w:rsidRDefault="00983251" w:rsidP="00A53377">
                  <w:r>
                    <w:t>- Il y a une porte en bois</w:t>
                  </w:r>
                </w:p>
              </w:tc>
            </w:tr>
            <w:tr w:rsidR="00983251" w14:paraId="430D074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093B8D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3C3E74A1" w14:textId="77777777" w:rsidR="00983251" w:rsidRDefault="00983251" w:rsidP="00A53377">
                  <w:r>
                    <w:t>- Il y a un tapis sous l'imprimante</w:t>
                  </w:r>
                </w:p>
              </w:tc>
            </w:tr>
          </w:tbl>
          <w:p w14:paraId="65DBF605" w14:textId="77777777" w:rsidR="00983251" w:rsidRDefault="00983251" w:rsidP="00A53377"/>
        </w:tc>
      </w:tr>
    </w:tbl>
    <w:p w14:paraId="5C8BF4CA" w14:textId="77777777" w:rsidR="00983251" w:rsidRDefault="00983251" w:rsidP="00983251"/>
    <w:p w14:paraId="003ABFA1" w14:textId="77777777" w:rsidR="00983251" w:rsidRDefault="00983251" w:rsidP="00983251">
      <w:pPr>
        <w:pStyle w:val="Titre3"/>
      </w:pPr>
      <w:r>
        <w:t>Salle d'imprimante D04</w:t>
      </w:r>
    </w:p>
    <w:p w14:paraId="68D63996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Mykola</w:t>
      </w:r>
      <w:proofErr w:type="spellEnd"/>
      <w:r>
        <w:t xml:space="preserve"> </w:t>
      </w:r>
      <w:proofErr w:type="spellStart"/>
      <w:r>
        <w:t>Zhuravel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3583985E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6C0EE0" w14:textId="77777777" w:rsidR="00983251" w:rsidRDefault="00983251" w:rsidP="00A53377">
            <w:r>
              <w:t>En tant qu'élève Je veux une salle d'imprimante Afin de pouvoir imprimer des papiers si j'en ai besoin</w:t>
            </w:r>
          </w:p>
        </w:tc>
      </w:tr>
      <w:tr w:rsidR="00983251" w14:paraId="484DB0BB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7924B2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6664"/>
            </w:tblGrid>
            <w:tr w:rsidR="00983251" w14:paraId="2431E29F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816C47" w14:textId="77777777" w:rsidR="00983251" w:rsidRDefault="00983251" w:rsidP="00A53377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14:paraId="2E238855" w14:textId="77777777" w:rsidR="00983251" w:rsidRDefault="00983251" w:rsidP="00A53377">
                  <w:r>
                    <w:t>- Il y a 1 imprimante dans la salle en face de la porte</w:t>
                  </w:r>
                </w:p>
              </w:tc>
            </w:tr>
            <w:tr w:rsidR="00983251" w14:paraId="57057928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8CFBB04" w14:textId="77777777" w:rsidR="00983251" w:rsidRDefault="00983251" w:rsidP="00A53377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14:paraId="44464658" w14:textId="77777777" w:rsidR="00983251" w:rsidRDefault="00983251" w:rsidP="00A53377">
                  <w:r>
                    <w:t>- Il y a 1 fenêtre dans la pièce au milieu du mur de droite</w:t>
                  </w:r>
                </w:p>
              </w:tc>
            </w:tr>
            <w:tr w:rsidR="00983251" w14:paraId="7DDCEE4A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05CF8C" w14:textId="77777777" w:rsidR="00983251" w:rsidRDefault="00983251" w:rsidP="00A53377">
                  <w:r>
                    <w:t>Armoire</w:t>
                  </w:r>
                </w:p>
              </w:tc>
              <w:tc>
                <w:tcPr>
                  <w:tcW w:w="0" w:type="auto"/>
                </w:tcPr>
                <w:p w14:paraId="61F7E36E" w14:textId="77777777" w:rsidR="00983251" w:rsidRDefault="00983251" w:rsidP="00A53377">
                  <w:r>
                    <w:t xml:space="preserve">- Il y a une armoire pour stocker du papier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l'imprimante</w:t>
                  </w:r>
                </w:p>
              </w:tc>
            </w:tr>
            <w:tr w:rsidR="00983251" w14:paraId="76B74E1C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FAE8C57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064A9809" w14:textId="77777777" w:rsidR="00983251" w:rsidRDefault="00983251" w:rsidP="00A53377">
                  <w:r>
                    <w:t>- Je veux des murs gris clair</w:t>
                  </w:r>
                </w:p>
              </w:tc>
            </w:tr>
            <w:tr w:rsidR="00983251" w14:paraId="0F29D4A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13C74E4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375D3E3F" w14:textId="77777777" w:rsidR="00983251" w:rsidRDefault="00983251" w:rsidP="00A53377">
                  <w:r>
                    <w:t>- Il y a une poubelle à droite de l'imprimante</w:t>
                  </w:r>
                </w:p>
              </w:tc>
            </w:tr>
            <w:tr w:rsidR="00983251" w14:paraId="39DDE9C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CEBA84" w14:textId="77777777" w:rsidR="00983251" w:rsidRDefault="00983251" w:rsidP="00A53377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5FD6433A" w14:textId="77777777" w:rsidR="00983251" w:rsidRDefault="00983251" w:rsidP="00A53377">
                  <w:r>
                    <w:t>- Il y a un sol noir</w:t>
                  </w:r>
                </w:p>
              </w:tc>
            </w:tr>
            <w:tr w:rsidR="00983251" w14:paraId="4958927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15E4BBE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698C6055" w14:textId="77777777" w:rsidR="00983251" w:rsidRDefault="00983251" w:rsidP="00A53377">
                  <w:r>
                    <w:t>- Il y a une porte en bois</w:t>
                  </w:r>
                </w:p>
              </w:tc>
            </w:tr>
            <w:tr w:rsidR="00983251" w14:paraId="1F9B3838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F6D2AA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48FCA6E3" w14:textId="77777777" w:rsidR="00983251" w:rsidRDefault="00983251" w:rsidP="00A53377">
                  <w:r>
                    <w:t>- Il y a un tapis sous l'imprimante</w:t>
                  </w:r>
                </w:p>
              </w:tc>
            </w:tr>
          </w:tbl>
          <w:p w14:paraId="20C88972" w14:textId="77777777" w:rsidR="00983251" w:rsidRDefault="00983251" w:rsidP="00A53377"/>
        </w:tc>
      </w:tr>
    </w:tbl>
    <w:p w14:paraId="6781D95D" w14:textId="77777777" w:rsidR="00983251" w:rsidRDefault="00983251" w:rsidP="00983251"/>
    <w:p w14:paraId="7B7CA00B" w14:textId="77777777" w:rsidR="00983251" w:rsidRDefault="00983251" w:rsidP="00983251">
      <w:pPr>
        <w:pStyle w:val="Titre3"/>
      </w:pPr>
      <w:r>
        <w:t>Toilettes D12</w:t>
      </w:r>
    </w:p>
    <w:p w14:paraId="7714CF56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Mykola</w:t>
      </w:r>
      <w:proofErr w:type="spellEnd"/>
      <w:r>
        <w:t xml:space="preserve"> </w:t>
      </w:r>
      <w:proofErr w:type="spellStart"/>
      <w:r>
        <w:t>Zhuravel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18162887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63147E" w14:textId="77777777" w:rsidR="00983251" w:rsidRDefault="00983251" w:rsidP="00A53377">
            <w:r>
              <w:t xml:space="preserve">En tant </w:t>
            </w:r>
            <w:proofErr w:type="gramStart"/>
            <w:r>
              <w:t>qu'élèves Je</w:t>
            </w:r>
            <w:proofErr w:type="gramEnd"/>
            <w:r>
              <w:t xml:space="preserve"> veux des toilettes Pour pouvoir faire mes besoins</w:t>
            </w:r>
          </w:p>
        </w:tc>
      </w:tr>
      <w:tr w:rsidR="00983251" w14:paraId="60D4A01F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1D752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22"/>
              <w:gridCol w:w="7218"/>
            </w:tblGrid>
            <w:tr w:rsidR="00983251" w14:paraId="4499D09F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24E050" w14:textId="77777777" w:rsidR="00983251" w:rsidRDefault="00983251" w:rsidP="00A53377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14:paraId="7FBE5A44" w14:textId="77777777" w:rsidR="00983251" w:rsidRDefault="00983251" w:rsidP="00A53377">
                  <w:r>
                    <w:t>- Il y a 3 pièces d'une taille de 1/3 de la pièce entière avec des toilettes a l'intérieure</w:t>
                  </w:r>
                </w:p>
              </w:tc>
            </w:tr>
            <w:tr w:rsidR="00983251" w14:paraId="1535E28D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BE54F95" w14:textId="77777777" w:rsidR="00983251" w:rsidRDefault="00983251" w:rsidP="00A53377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072AEF95" w14:textId="77777777" w:rsidR="00983251" w:rsidRDefault="00983251" w:rsidP="00A53377">
                  <w:r>
                    <w:t>- Il y a un lavabo par toilette au milieu du mur de droite</w:t>
                  </w:r>
                </w:p>
              </w:tc>
            </w:tr>
            <w:tr w:rsidR="00983251" w14:paraId="225DCE1F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F40F045" w14:textId="77777777" w:rsidR="00983251" w:rsidRDefault="00983251" w:rsidP="00A53377">
                  <w:r>
                    <w:t>Savon</w:t>
                  </w:r>
                </w:p>
              </w:tc>
              <w:tc>
                <w:tcPr>
                  <w:tcW w:w="0" w:type="auto"/>
                </w:tcPr>
                <w:p w14:paraId="094E77FD" w14:textId="77777777" w:rsidR="00983251" w:rsidRDefault="00983251" w:rsidP="00A53377">
                  <w:r>
                    <w:t xml:space="preserve">- Il y a une boite de savon par toilettes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lavabo</w:t>
                  </w:r>
                </w:p>
              </w:tc>
            </w:tr>
            <w:tr w:rsidR="00983251" w14:paraId="0CD1E1C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B9515C" w14:textId="77777777" w:rsidR="00983251" w:rsidRDefault="00983251" w:rsidP="00A53377">
                  <w:r>
                    <w:t>Papier pour les mains</w:t>
                  </w:r>
                </w:p>
              </w:tc>
              <w:tc>
                <w:tcPr>
                  <w:tcW w:w="0" w:type="auto"/>
                </w:tcPr>
                <w:p w14:paraId="7772DE95" w14:textId="77777777" w:rsidR="00983251" w:rsidRDefault="00983251" w:rsidP="00A53377">
                  <w:r>
                    <w:t xml:space="preserve">- Il y a 1 distributeur de papier pour les mains par toilette en haut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du lavabo</w:t>
                  </w:r>
                </w:p>
              </w:tc>
            </w:tr>
            <w:tr w:rsidR="00983251" w14:paraId="26682ECC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ACE8B0B" w14:textId="77777777" w:rsidR="00983251" w:rsidRDefault="00983251" w:rsidP="00A53377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14:paraId="10B90E59" w14:textId="77777777" w:rsidR="00983251" w:rsidRDefault="00983251" w:rsidP="00A53377">
                  <w:r>
                    <w:t xml:space="preserve">- Il y a une poubelle dans chaque </w:t>
                  </w:r>
                  <w:proofErr w:type="gramStart"/>
                  <w:r>
                    <w:t>toilettes</w:t>
                  </w:r>
                  <w:proofErr w:type="gramEnd"/>
                  <w:r>
                    <w:t xml:space="preserve"> sous le lavabo</w:t>
                  </w:r>
                </w:p>
              </w:tc>
            </w:tr>
            <w:tr w:rsidR="00983251" w14:paraId="6E4B3B3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D80002" w14:textId="77777777" w:rsidR="00983251" w:rsidRDefault="00983251" w:rsidP="00A53377">
                  <w:r>
                    <w:t>Murs</w:t>
                  </w:r>
                </w:p>
              </w:tc>
              <w:tc>
                <w:tcPr>
                  <w:tcW w:w="0" w:type="auto"/>
                </w:tcPr>
                <w:p w14:paraId="4A851389" w14:textId="77777777" w:rsidR="00983251" w:rsidRDefault="00983251" w:rsidP="00A53377">
                  <w:r>
                    <w:t xml:space="preserve">- Il y a </w:t>
                  </w:r>
                  <w:proofErr w:type="spellStart"/>
                  <w:proofErr w:type="gramStart"/>
                  <w:r>
                    <w:t>tout</w:t>
                  </w:r>
                  <w:proofErr w:type="spellEnd"/>
                  <w:r>
                    <w:t xml:space="preserve"> les murs blanc</w:t>
                  </w:r>
                  <w:proofErr w:type="gramEnd"/>
                  <w:r>
                    <w:t xml:space="preserve"> par toilette</w:t>
                  </w:r>
                </w:p>
              </w:tc>
            </w:tr>
            <w:tr w:rsidR="00983251" w14:paraId="289A5239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2AD17E" w14:textId="77777777" w:rsidR="00983251" w:rsidRDefault="00983251" w:rsidP="00A53377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14:paraId="20B3B102" w14:textId="77777777" w:rsidR="00983251" w:rsidRDefault="00983251" w:rsidP="00A53377">
                  <w:r>
                    <w:t xml:space="preserve">- Il y a un interrupteur pour la lumière dans chaque toilette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en rentrant</w:t>
                  </w:r>
                </w:p>
              </w:tc>
            </w:tr>
            <w:tr w:rsidR="00983251" w14:paraId="1C565B34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3512CE6" w14:textId="77777777" w:rsidR="00983251" w:rsidRDefault="00983251" w:rsidP="00A53377">
                  <w:r>
                    <w:t>Porte</w:t>
                  </w:r>
                </w:p>
              </w:tc>
              <w:tc>
                <w:tcPr>
                  <w:tcW w:w="0" w:type="auto"/>
                </w:tcPr>
                <w:p w14:paraId="1C344561" w14:textId="77777777" w:rsidR="00983251" w:rsidRDefault="00983251" w:rsidP="00A53377">
                  <w:r>
                    <w:t>- Il y a une porte en bois claire</w:t>
                  </w:r>
                </w:p>
              </w:tc>
            </w:tr>
            <w:tr w:rsidR="00983251" w14:paraId="44111CAC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F59FE0" w14:textId="77777777" w:rsidR="00983251" w:rsidRDefault="00983251" w:rsidP="00A53377">
                  <w:r>
                    <w:t>Papier toilette</w:t>
                  </w:r>
                </w:p>
              </w:tc>
              <w:tc>
                <w:tcPr>
                  <w:tcW w:w="0" w:type="auto"/>
                </w:tcPr>
                <w:p w14:paraId="650320E0" w14:textId="77777777" w:rsidR="00983251" w:rsidRDefault="00983251" w:rsidP="00A53377">
                  <w:r>
                    <w:t>- Il y un rouleau de papier toilette par toilette sur le mur de gauche juste à côté des toilettes</w:t>
                  </w:r>
                </w:p>
              </w:tc>
            </w:tr>
            <w:tr w:rsidR="00983251" w14:paraId="4E0F6AEB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85D085" w14:textId="77777777" w:rsidR="00983251" w:rsidRDefault="00983251" w:rsidP="00A53377">
                  <w:r>
                    <w:t>Miroir</w:t>
                  </w:r>
                </w:p>
              </w:tc>
              <w:tc>
                <w:tcPr>
                  <w:tcW w:w="0" w:type="auto"/>
                </w:tcPr>
                <w:p w14:paraId="2B9D5695" w14:textId="77777777" w:rsidR="00983251" w:rsidRDefault="00983251" w:rsidP="00A53377">
                  <w:r>
                    <w:t xml:space="preserve">- Il y a un miroir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miroir</w:t>
                  </w:r>
                </w:p>
              </w:tc>
            </w:tr>
          </w:tbl>
          <w:p w14:paraId="40859C94" w14:textId="77777777" w:rsidR="00983251" w:rsidRDefault="00983251" w:rsidP="00A53377"/>
        </w:tc>
      </w:tr>
    </w:tbl>
    <w:p w14:paraId="580FB49B" w14:textId="77777777" w:rsidR="00983251" w:rsidRDefault="00983251" w:rsidP="00983251"/>
    <w:p w14:paraId="6D907500" w14:textId="77777777" w:rsidR="00983251" w:rsidRDefault="00983251" w:rsidP="00983251">
      <w:pPr>
        <w:pStyle w:val="Titre3"/>
      </w:pPr>
      <w:r>
        <w:t>Salle de classe étage 1er D08</w:t>
      </w:r>
    </w:p>
    <w:p w14:paraId="59E560E8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1CAA1BD4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FC3914D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38689003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FA5A39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444B63C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3641E1D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42E41D78" w14:textId="77777777" w:rsidR="00983251" w:rsidRDefault="00983251" w:rsidP="00A53377">
                  <w:r>
                    <w:t xml:space="preserve">Quand j'entre dans la classe il y'a trois rangées </w:t>
                  </w:r>
                  <w:proofErr w:type="gramStart"/>
                  <w:r>
                    <w:t>de  4</w:t>
                  </w:r>
                  <w:proofErr w:type="gramEnd"/>
                  <w:r>
                    <w:t xml:space="preserve"> tables chacune au centre de la classe.</w:t>
                  </w:r>
                </w:p>
              </w:tc>
            </w:tr>
            <w:tr w:rsidR="00983251" w14:paraId="01140A2B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B3EB0D1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F120343" w14:textId="77777777" w:rsidR="00983251" w:rsidRDefault="00983251" w:rsidP="00A53377">
                  <w:r>
                    <w:t>Quand j'entre dans la salle je vois une bibliothèque de 2m d'hauteur dans le coin à ma droite.</w:t>
                  </w:r>
                </w:p>
              </w:tc>
            </w:tr>
            <w:tr w:rsidR="00983251" w14:paraId="3A55C7AB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8D6CB84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34A741F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512C9E0F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7D9AF03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451BA8EE" w14:textId="77777777" w:rsidR="00983251" w:rsidRDefault="00983251" w:rsidP="00A53377">
                  <w:r>
                    <w:t>Les chaises sont devant les tables</w:t>
                  </w:r>
                </w:p>
              </w:tc>
            </w:tr>
            <w:tr w:rsidR="00983251" w14:paraId="06C5612A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7B878FF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3B06966B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7D62305E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D2D3703" w14:textId="77777777" w:rsidR="00983251" w:rsidRDefault="00983251" w:rsidP="00A53377">
                  <w:proofErr w:type="gramStart"/>
                  <w:r>
                    <w:lastRenderedPageBreak/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2AA4551E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5CBABAD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AE68980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3935B703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983251" w14:paraId="42043FC4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29DBDC5" w14:textId="77777777" w:rsidR="00983251" w:rsidRDefault="00983251" w:rsidP="00A53377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885D9DF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380F276F" w14:textId="77777777" w:rsidR="00983251" w:rsidRDefault="00983251" w:rsidP="00A53377"/>
        </w:tc>
      </w:tr>
    </w:tbl>
    <w:p w14:paraId="1E698FE5" w14:textId="77777777" w:rsidR="00983251" w:rsidRDefault="00983251" w:rsidP="00983251"/>
    <w:p w14:paraId="52C1FEA2" w14:textId="77777777" w:rsidR="00983251" w:rsidRDefault="00983251" w:rsidP="00983251">
      <w:pPr>
        <w:pStyle w:val="Titre3"/>
      </w:pPr>
      <w:r>
        <w:t>Salle de classe 1er étage D03</w:t>
      </w:r>
    </w:p>
    <w:p w14:paraId="775280C3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561ECCF2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322B8F8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594B287D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6A94B5C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09BDA3E5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7BCF464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06F896CB" w14:textId="77777777" w:rsidR="00983251" w:rsidRDefault="00983251" w:rsidP="00A53377">
                  <w:r>
                    <w:t xml:space="preserve">Quand j'entre dans la classe, au centre de la </w:t>
                  </w:r>
                  <w:proofErr w:type="gramStart"/>
                  <w:r>
                    <w:t>salle  il</w:t>
                  </w:r>
                  <w:proofErr w:type="gramEnd"/>
                  <w:r>
                    <w:t xml:space="preserve"> y'a trois rangées de  4 tables chacune.</w:t>
                  </w:r>
                </w:p>
              </w:tc>
            </w:tr>
            <w:tr w:rsidR="00983251" w14:paraId="1138B7C3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4539DE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9C9E3E6" w14:textId="77777777" w:rsidR="00983251" w:rsidRDefault="00983251" w:rsidP="00A53377">
                  <w:r>
                    <w:t>Quand j'entre dans la salle je vois une bibliothèque de 2m dans le coin de haut à ma droite.</w:t>
                  </w:r>
                </w:p>
              </w:tc>
            </w:tr>
            <w:tr w:rsidR="00983251" w14:paraId="13E9809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EE7913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2A7A173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59AB07D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F5C83C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30FA148" w14:textId="77777777" w:rsidR="00983251" w:rsidRDefault="00983251" w:rsidP="00A53377">
                  <w:r>
                    <w:t>Les chaises sont devant les tables.</w:t>
                  </w:r>
                </w:p>
              </w:tc>
            </w:tr>
            <w:tr w:rsidR="00983251" w14:paraId="1A4FD474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157D3C4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7163BCD3" w14:textId="77777777" w:rsidR="00983251" w:rsidRDefault="00983251" w:rsidP="00A53377">
                  <w:r>
                    <w:t>Devant les tables se positionne un tableau blanc à 1m d'hauteur</w:t>
                  </w:r>
                </w:p>
              </w:tc>
            </w:tr>
            <w:tr w:rsidR="00983251" w14:paraId="45973D4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962BE7" w14:textId="77777777" w:rsidR="00983251" w:rsidRDefault="00983251" w:rsidP="00A53377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331EF484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72FD797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6159D29" w14:textId="77777777" w:rsidR="00983251" w:rsidRDefault="00983251" w:rsidP="00A53377">
                  <w:proofErr w:type="gramStart"/>
                  <w:r>
                    <w:t>rétroviseur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63B10BA" w14:textId="77777777" w:rsidR="00983251" w:rsidRDefault="00983251" w:rsidP="00A53377">
                  <w:proofErr w:type="gramStart"/>
                  <w:r>
                    <w:t>en</w:t>
                  </w:r>
                  <w:proofErr w:type="gramEnd"/>
                  <w:r>
                    <w:t xml:space="preserve"> dessus du tableau je vois un rétroviseur.</w:t>
                  </w:r>
                </w:p>
              </w:tc>
            </w:tr>
            <w:tr w:rsidR="00983251" w14:paraId="178A1756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290E5E" w14:textId="77777777" w:rsidR="00983251" w:rsidRDefault="00983251" w:rsidP="00A53377">
                  <w:proofErr w:type="gramStart"/>
                  <w:r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F18DAAE" w14:textId="77777777" w:rsidR="00983251" w:rsidRDefault="00983251" w:rsidP="00A53377">
                  <w:proofErr w:type="gramStart"/>
                  <w:r>
                    <w:t>en</w:t>
                  </w:r>
                  <w:proofErr w:type="gramEnd"/>
                  <w:r>
                    <w:t xml:space="preserve"> dessous du tableau blanc je vois deux prises</w:t>
                  </w:r>
                </w:p>
              </w:tc>
            </w:tr>
          </w:tbl>
          <w:p w14:paraId="27AE0038" w14:textId="77777777" w:rsidR="00983251" w:rsidRDefault="00983251" w:rsidP="00A53377"/>
        </w:tc>
      </w:tr>
    </w:tbl>
    <w:p w14:paraId="335D3830" w14:textId="77777777" w:rsidR="00983251" w:rsidRDefault="00983251" w:rsidP="00983251"/>
    <w:p w14:paraId="1A415378" w14:textId="77777777" w:rsidR="00983251" w:rsidRDefault="00983251" w:rsidP="00983251">
      <w:pPr>
        <w:pStyle w:val="Titre3"/>
      </w:pPr>
      <w:r>
        <w:t>Salle de classe étage D01</w:t>
      </w:r>
    </w:p>
    <w:p w14:paraId="572BE7C0" w14:textId="3F6316C6" w:rsidR="00983251" w:rsidRDefault="00983251" w:rsidP="00983251">
      <w:r>
        <w:t>(</w:t>
      </w:r>
      <w:r w:rsidR="005D1FC2">
        <w:t>Auteur :</w:t>
      </w:r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5EA28934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A66A3B1" w14:textId="13F9DE87" w:rsidR="00983251" w:rsidRDefault="005D1FC2" w:rsidP="00A53377">
            <w:r>
              <w:t>En tant qu’élève</w:t>
            </w:r>
            <w:r w:rsidR="00983251">
              <w:t xml:space="preserve"> Je veux une salle de classe en 1er étage Pour suivre les cours</w:t>
            </w:r>
          </w:p>
        </w:tc>
      </w:tr>
      <w:tr w:rsidR="00983251" w14:paraId="17CFAEE3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7669CF" w14:textId="6743BDA1" w:rsidR="00983251" w:rsidRDefault="00983251" w:rsidP="00A53377">
            <w:pPr>
              <w:jc w:val="center"/>
            </w:pPr>
            <w:r>
              <w:t xml:space="preserve">Tests </w:t>
            </w:r>
            <w:r w:rsidR="005D1FC2"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17"/>
              <w:gridCol w:w="7123"/>
            </w:tblGrid>
            <w:tr w:rsidR="00983251" w14:paraId="5384B474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5C5DC7B" w14:textId="1FE088AE" w:rsidR="00983251" w:rsidRDefault="005D1FC2" w:rsidP="00A53377">
                  <w:r>
                    <w:t>Rangée</w:t>
                  </w:r>
                  <w:r w:rsidR="00983251"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12A80998" w14:textId="6252DC0E" w:rsidR="00983251" w:rsidRDefault="00983251" w:rsidP="00A53377">
                  <w:r>
                    <w:t xml:space="preserve">Quand j'entre dans la classe il y'a trois rangées </w:t>
                  </w:r>
                  <w:r w:rsidR="005D1FC2">
                    <w:t>de 4</w:t>
                  </w:r>
                  <w:r>
                    <w:t xml:space="preserve"> tables chacune. </w:t>
                  </w:r>
                  <w:proofErr w:type="gramStart"/>
                  <w:r>
                    <w:t>au</w:t>
                  </w:r>
                  <w:proofErr w:type="gramEnd"/>
                  <w:r>
                    <w:t xml:space="preserve"> centre de la salle.</w:t>
                  </w:r>
                </w:p>
              </w:tc>
            </w:tr>
            <w:tr w:rsidR="00983251" w14:paraId="16870BAA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50BB4BD" w14:textId="7896DB82" w:rsidR="00983251" w:rsidRDefault="005D1FC2" w:rsidP="00A53377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14:paraId="4D216E08" w14:textId="77777777" w:rsidR="00983251" w:rsidRDefault="00983251" w:rsidP="00A53377">
                  <w:r>
                    <w:t>Quand j'entre dans la salle je vois une bibliothèque de 2m d'hauteur à ma droite dans le coin.</w:t>
                  </w:r>
                </w:p>
              </w:tc>
            </w:tr>
            <w:tr w:rsidR="00983251" w14:paraId="00DBC97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5D73BAB" w14:textId="7F732F2A" w:rsidR="00983251" w:rsidRDefault="005D1FC2" w:rsidP="00A53377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14:paraId="3D18F0D4" w14:textId="6495DED5" w:rsidR="00983251" w:rsidRDefault="00983251" w:rsidP="00A53377">
                  <w:r>
                    <w:t xml:space="preserve">Quand j'entre dans la salle je vois </w:t>
                  </w:r>
                  <w:r w:rsidR="005D1FC2">
                    <w:t>deux fenêtres séparées</w:t>
                  </w:r>
                  <w:r>
                    <w:t xml:space="preserve"> de deux mètres à l'horizontale à ma gauche.</w:t>
                  </w:r>
                </w:p>
              </w:tc>
            </w:tr>
            <w:tr w:rsidR="00983251" w14:paraId="691DDAC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ACC828C" w14:textId="3944B295" w:rsidR="00983251" w:rsidRDefault="005D1FC2" w:rsidP="00A53377">
                  <w:r>
                    <w:t>Chaises</w:t>
                  </w:r>
                </w:p>
              </w:tc>
              <w:tc>
                <w:tcPr>
                  <w:tcW w:w="0" w:type="auto"/>
                </w:tcPr>
                <w:p w14:paraId="62B8DDB2" w14:textId="77777777" w:rsidR="00983251" w:rsidRDefault="00983251" w:rsidP="00A53377">
                  <w:r>
                    <w:t>Les chaises en bois sont devant les tables</w:t>
                  </w:r>
                </w:p>
              </w:tc>
            </w:tr>
            <w:tr w:rsidR="00983251" w14:paraId="3A6C02B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5EF609" w14:textId="28945E36" w:rsidR="00983251" w:rsidRDefault="005D1FC2" w:rsidP="00A53377">
                  <w:r>
                    <w:t>Tableau</w:t>
                  </w:r>
                  <w:r w:rsidR="00983251"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0B1186C6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79D9F1A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CB012F2" w14:textId="13F6A59A" w:rsidR="00983251" w:rsidRDefault="005D1FC2" w:rsidP="00A53377">
                  <w:r>
                    <w:t>Écrans</w:t>
                  </w:r>
                  <w:r w:rsidR="00983251"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69D3B52A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41B5815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917CAD7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60CD5EAA" w14:textId="76CF3629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r w:rsidR="005D1FC2">
                    <w:t>mètre</w:t>
                  </w:r>
                  <w:r>
                    <w:t xml:space="preserve"> d'hauteur.</w:t>
                  </w:r>
                </w:p>
              </w:tc>
            </w:tr>
            <w:tr w:rsidR="00983251" w14:paraId="1E87687A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B2EC6EE" w14:textId="29BF4F23" w:rsidR="00983251" w:rsidRDefault="005D1FC2" w:rsidP="00A53377">
                  <w:r>
                    <w:t>Prises</w:t>
                  </w:r>
                </w:p>
              </w:tc>
              <w:tc>
                <w:tcPr>
                  <w:tcW w:w="0" w:type="auto"/>
                </w:tcPr>
                <w:p w14:paraId="7C9295BD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4BBFCAB0" w14:textId="77777777" w:rsidR="00983251" w:rsidRDefault="00983251" w:rsidP="00A53377"/>
        </w:tc>
      </w:tr>
    </w:tbl>
    <w:p w14:paraId="1574F1FD" w14:textId="77777777" w:rsidR="00983251" w:rsidRDefault="00983251" w:rsidP="00983251"/>
    <w:p w14:paraId="4274413D" w14:textId="77777777" w:rsidR="00983251" w:rsidRDefault="00983251" w:rsidP="00983251">
      <w:pPr>
        <w:pStyle w:val="Titre3"/>
      </w:pPr>
      <w:r>
        <w:t>Salle de classe 1er étage D06</w:t>
      </w:r>
    </w:p>
    <w:p w14:paraId="00F7A232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Gonzalo Herrera)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513F560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7161442" w14:textId="77777777" w:rsidR="00983251" w:rsidRDefault="00983251" w:rsidP="00A53377">
            <w:proofErr w:type="gramStart"/>
            <w:r>
              <w:t>En tant que élève</w:t>
            </w:r>
            <w:proofErr w:type="gramEnd"/>
            <w:r>
              <w:t xml:space="preserve"> Je veux une salle de classe en 1er étage Pour enseigner des élèves</w:t>
            </w:r>
          </w:p>
        </w:tc>
      </w:tr>
      <w:tr w:rsidR="00983251" w14:paraId="3F447014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9B96188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983251" w14:paraId="19552919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7DF6955" w14:textId="77777777" w:rsidR="00983251" w:rsidRDefault="00983251" w:rsidP="00A53377">
                  <w:proofErr w:type="gramStart"/>
                  <w:r>
                    <w:t>rangée</w:t>
                  </w:r>
                  <w:proofErr w:type="gramEnd"/>
                  <w:r>
                    <w:t xml:space="preserve"> de tables</w:t>
                  </w:r>
                </w:p>
              </w:tc>
              <w:tc>
                <w:tcPr>
                  <w:tcW w:w="0" w:type="auto"/>
                </w:tcPr>
                <w:p w14:paraId="00D8D44C" w14:textId="77777777" w:rsidR="00983251" w:rsidRDefault="00983251" w:rsidP="00A53377">
                  <w:r>
                    <w:t>Quand j'entre dans la classe il y a trois rangées de 4 tables chacune.</w:t>
                  </w:r>
                </w:p>
              </w:tc>
            </w:tr>
            <w:tr w:rsidR="00983251" w14:paraId="1799C523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16747A" w14:textId="77777777" w:rsidR="00983251" w:rsidRDefault="00983251" w:rsidP="00A53377">
                  <w:proofErr w:type="gramStart"/>
                  <w:r>
                    <w:t>bibliothèque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F7F7434" w14:textId="77777777" w:rsidR="00983251" w:rsidRDefault="00983251" w:rsidP="00A53377">
                  <w:r>
                    <w:t>Quand j'entre dans la salle je vois une bibliothèque à ma droite.</w:t>
                  </w:r>
                </w:p>
              </w:tc>
            </w:tr>
            <w:tr w:rsidR="00983251" w14:paraId="08D23586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12C85D1" w14:textId="77777777" w:rsidR="00983251" w:rsidRDefault="00983251" w:rsidP="00A53377">
                  <w:proofErr w:type="gramStart"/>
                  <w:r>
                    <w:t>fenêtres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4165BF3" w14:textId="77777777" w:rsidR="00983251" w:rsidRDefault="00983251" w:rsidP="00A53377">
                  <w:r>
                    <w:t xml:space="preserve">Quand j'entre dans la salle je vois </w:t>
                  </w:r>
                  <w:proofErr w:type="gramStart"/>
                  <w:r>
                    <w:t>deux fenêtres séparés</w:t>
                  </w:r>
                  <w:proofErr w:type="gramEnd"/>
                  <w:r>
                    <w:t xml:space="preserve"> de deux mètres à l'horizontale à ma gauche.</w:t>
                  </w:r>
                </w:p>
              </w:tc>
            </w:tr>
            <w:tr w:rsidR="00983251" w14:paraId="456B094F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5C1629" w14:textId="77777777" w:rsidR="00983251" w:rsidRDefault="00983251" w:rsidP="00A53377">
                  <w:proofErr w:type="gramStart"/>
                  <w:r>
                    <w:t>chaises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ECACEC3" w14:textId="77777777" w:rsidR="00983251" w:rsidRDefault="00983251" w:rsidP="00A53377">
                  <w:r>
                    <w:t>Les chaises sont devant les tables par poste</w:t>
                  </w:r>
                </w:p>
              </w:tc>
            </w:tr>
            <w:tr w:rsidR="00983251" w14:paraId="2831C624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65104AD" w14:textId="77777777" w:rsidR="00983251" w:rsidRDefault="00983251" w:rsidP="00A53377"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0" w:type="auto"/>
                </w:tcPr>
                <w:p w14:paraId="5D2D26AE" w14:textId="77777777" w:rsidR="00983251" w:rsidRDefault="00983251" w:rsidP="00A53377">
                  <w:r>
                    <w:t>Devant les tables se positionne un tableau blanc</w:t>
                  </w:r>
                </w:p>
              </w:tc>
            </w:tr>
            <w:tr w:rsidR="00983251" w14:paraId="291D68DD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88B2042" w14:textId="77777777" w:rsidR="00983251" w:rsidRDefault="00983251" w:rsidP="00A53377">
                  <w:proofErr w:type="gramStart"/>
                  <w:r>
                    <w:t>écrans</w:t>
                  </w:r>
                  <w:proofErr w:type="gramEnd"/>
                  <w:r>
                    <w:t xml:space="preserve"> claviers et souris</w:t>
                  </w:r>
                </w:p>
              </w:tc>
              <w:tc>
                <w:tcPr>
                  <w:tcW w:w="0" w:type="auto"/>
                </w:tcPr>
                <w:p w14:paraId="2C613AE7" w14:textId="77777777" w:rsidR="00983251" w:rsidRDefault="00983251" w:rsidP="00A53377">
                  <w:r>
                    <w:t>Sur chaque table se trouvent deux écrans avec un clavier et souris</w:t>
                  </w:r>
                </w:p>
              </w:tc>
            </w:tr>
            <w:tr w:rsidR="00983251" w14:paraId="3268F36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4CC1EC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63B85A31" w14:textId="77777777" w:rsidR="00983251" w:rsidRDefault="00983251" w:rsidP="00A53377">
                  <w:proofErr w:type="gramStart"/>
                  <w:r>
                    <w:t>à</w:t>
                  </w:r>
                  <w:proofErr w:type="gramEnd"/>
                  <w:r>
                    <w:t xml:space="preserve"> gauche de l'entrée je vois une TV à 1,8m </w:t>
                  </w:r>
                  <w:proofErr w:type="spellStart"/>
                  <w:r>
                    <w:t>mettres</w:t>
                  </w:r>
                  <w:proofErr w:type="spellEnd"/>
                  <w:r>
                    <w:t xml:space="preserve"> d'hauteur.</w:t>
                  </w:r>
                </w:p>
              </w:tc>
            </w:tr>
            <w:tr w:rsidR="00983251" w14:paraId="48D79875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F4D8117" w14:textId="77777777" w:rsidR="00983251" w:rsidRDefault="00983251" w:rsidP="00A53377">
                  <w:proofErr w:type="gramStart"/>
                  <w:r>
                    <w:lastRenderedPageBreak/>
                    <w:t>prises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5E39AD" w14:textId="77777777" w:rsidR="00983251" w:rsidRDefault="00983251" w:rsidP="00A53377">
                  <w:proofErr w:type="gramStart"/>
                  <w:r>
                    <w:t>dans</w:t>
                  </w:r>
                  <w:proofErr w:type="gramEnd"/>
                  <w:r>
                    <w:t xml:space="preserve"> chaque coin </w:t>
                  </w:r>
                  <w:proofErr w:type="spellStart"/>
                  <w:r>
                    <w:t>dela</w:t>
                  </w:r>
                  <w:proofErr w:type="spellEnd"/>
                  <w:r>
                    <w:t xml:space="preserve"> salle se trouvent 4 prises blanches</w:t>
                  </w:r>
                </w:p>
              </w:tc>
            </w:tr>
          </w:tbl>
          <w:p w14:paraId="1200AEF4" w14:textId="77777777" w:rsidR="00983251" w:rsidRDefault="00983251" w:rsidP="00A53377"/>
        </w:tc>
      </w:tr>
    </w:tbl>
    <w:p w14:paraId="3F8C73E6" w14:textId="77777777" w:rsidR="00983251" w:rsidRDefault="00983251" w:rsidP="00983251"/>
    <w:p w14:paraId="0A472715" w14:textId="77777777" w:rsidR="00983251" w:rsidRDefault="00983251" w:rsidP="00983251">
      <w:pPr>
        <w:pStyle w:val="Titre3"/>
      </w:pPr>
      <w:r>
        <w:t>Salle de classe 2ème étage D18</w:t>
      </w:r>
    </w:p>
    <w:p w14:paraId="66B31303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724C0550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ED57BE" w14:textId="77777777" w:rsidR="00983251" w:rsidRDefault="00983251" w:rsidP="00A53377">
            <w:r>
              <w:t>En tant qu'élève Je veux une salle de classe au 2ème étage (très bien équipée) Pour les cours d'informatique</w:t>
            </w:r>
          </w:p>
        </w:tc>
      </w:tr>
      <w:tr w:rsidR="00983251" w14:paraId="1B4A0A07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974C07A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5"/>
              <w:gridCol w:w="7835"/>
            </w:tblGrid>
            <w:tr w:rsidR="00983251" w14:paraId="6813278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08F03F" w14:textId="77777777" w:rsidR="00983251" w:rsidRDefault="00983251" w:rsidP="00A53377">
                  <w:r>
                    <w:t>Tables + tableau</w:t>
                  </w:r>
                </w:p>
              </w:tc>
              <w:tc>
                <w:tcPr>
                  <w:tcW w:w="0" w:type="auto"/>
                </w:tcPr>
                <w:p w14:paraId="54F57841" w14:textId="77777777" w:rsidR="00983251" w:rsidRDefault="00983251" w:rsidP="00A53377">
                  <w:r>
                    <w:t xml:space="preserve">Il y a 17 tables gamer en bois avec la place pour deux écrans, ils seront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tableau pour l'enseignant.</w:t>
                  </w:r>
                </w:p>
              </w:tc>
            </w:tr>
            <w:tr w:rsidR="00983251" w14:paraId="0AA29360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DF9485" w14:textId="77777777" w:rsidR="00983251" w:rsidRDefault="00983251" w:rsidP="00A53377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9519A8B" w14:textId="77777777" w:rsidR="00983251" w:rsidRDefault="00983251" w:rsidP="00A53377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83251" w14:paraId="0CED5A34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FC8B4A" w14:textId="77777777" w:rsidR="00983251" w:rsidRDefault="00983251" w:rsidP="00A53377">
                  <w:r>
                    <w:t>TV</w:t>
                  </w:r>
                </w:p>
              </w:tc>
              <w:tc>
                <w:tcPr>
                  <w:tcW w:w="0" w:type="auto"/>
                </w:tcPr>
                <w:p w14:paraId="08785F51" w14:textId="77777777" w:rsidR="00983251" w:rsidRDefault="00983251" w:rsidP="00A53377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83251" w14:paraId="7FA2B5EB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8AA4414" w14:textId="77777777" w:rsidR="00983251" w:rsidRDefault="00983251" w:rsidP="00A53377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70255D0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gamer. Une pour chaque table et elles sont confortables.</w:t>
                  </w:r>
                </w:p>
              </w:tc>
            </w:tr>
            <w:tr w:rsidR="00983251" w14:paraId="7D65604A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02A02C4" w14:textId="77777777" w:rsidR="00983251" w:rsidRDefault="00983251" w:rsidP="00A53377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06B8DF91" w14:textId="77777777" w:rsidR="00983251" w:rsidRDefault="00983251" w:rsidP="00A53377">
                  <w:r>
                    <w:t xml:space="preserve">Il y a deux écrans par poste de travail. Ils sont de 18 puces chacune et ils sont l'une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l'autre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83251" w14:paraId="3AA44B9C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52BF3F0" w14:textId="77777777" w:rsidR="00983251" w:rsidRDefault="00983251" w:rsidP="00A53377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723A1E2B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83251" w14:paraId="0D51B9AC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BF58067" w14:textId="77777777" w:rsidR="00983251" w:rsidRDefault="00983251" w:rsidP="00A53377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244BDC5E" w14:textId="77777777" w:rsidR="00983251" w:rsidRDefault="00983251" w:rsidP="00A53377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la place de l'enseignant</w:t>
                  </w:r>
                </w:p>
              </w:tc>
            </w:tr>
            <w:tr w:rsidR="00983251" w14:paraId="53A3B2AC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34CC5D1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034D9D99" w14:textId="77777777" w:rsidR="00983251" w:rsidRDefault="00983251" w:rsidP="00A53377">
                  <w:r>
                    <w:t>Il y a un grand tapis pour chaque groupe de 4 tables, ils sont de 3m x 3m</w:t>
                  </w:r>
                </w:p>
              </w:tc>
            </w:tr>
            <w:tr w:rsidR="00983251" w14:paraId="3252C58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0A6440" w14:textId="77777777" w:rsidR="00983251" w:rsidRDefault="00983251" w:rsidP="00A53377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0BB4CE15" w14:textId="77777777" w:rsidR="00983251" w:rsidRDefault="00983251" w:rsidP="00A53377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83251" w14:paraId="5BFA6BC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C6FE9D0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5C69A561" w14:textId="77777777" w:rsidR="00983251" w:rsidRDefault="00983251" w:rsidP="00A53377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3104AC12" w14:textId="77777777" w:rsidR="00983251" w:rsidRDefault="00983251" w:rsidP="00A53377"/>
        </w:tc>
      </w:tr>
    </w:tbl>
    <w:p w14:paraId="026F8012" w14:textId="77777777" w:rsidR="00983251" w:rsidRDefault="00983251" w:rsidP="00983251"/>
    <w:p w14:paraId="0A90D7A2" w14:textId="77777777" w:rsidR="00983251" w:rsidRDefault="00983251" w:rsidP="00983251">
      <w:pPr>
        <w:pStyle w:val="Titre3"/>
      </w:pPr>
      <w:r>
        <w:t>Salle de classe 2ème étage D13</w:t>
      </w:r>
    </w:p>
    <w:p w14:paraId="71AD11F5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0E36CF2F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96C601" w14:textId="77777777" w:rsidR="00983251" w:rsidRDefault="00983251" w:rsidP="00A53377">
            <w:r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983251" w14:paraId="35351E19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B7081A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3"/>
              <w:gridCol w:w="7837"/>
            </w:tblGrid>
            <w:tr w:rsidR="00983251" w14:paraId="5D676889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BEB8F7" w14:textId="77777777" w:rsidR="00983251" w:rsidRDefault="00983251" w:rsidP="00A53377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76CACEAB" w14:textId="77777777" w:rsidR="00983251" w:rsidRDefault="00983251" w:rsidP="00A53377">
                  <w:r>
                    <w:t xml:space="preserve">Il y a 17 tables en boit avec la place pour un écran, elles sont placées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983251" w14:paraId="777927CD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32237B1" w14:textId="77777777" w:rsidR="00983251" w:rsidRDefault="00983251" w:rsidP="00A53377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32BF7F08" w14:textId="77777777" w:rsidR="00983251" w:rsidRDefault="00983251" w:rsidP="00A53377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83251" w14:paraId="49AC2CE9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DF8D1C3" w14:textId="77777777" w:rsidR="00983251" w:rsidRDefault="00983251" w:rsidP="00A53377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4D94346E" w14:textId="77777777" w:rsidR="00983251" w:rsidRDefault="00983251" w:rsidP="00A53377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83251" w14:paraId="5C63A1CD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43D563" w14:textId="77777777" w:rsidR="00983251" w:rsidRDefault="00983251" w:rsidP="00A53377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E5E22A3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bureau. Une pour chaque table et elles sont confortables.</w:t>
                  </w:r>
                </w:p>
              </w:tc>
            </w:tr>
            <w:tr w:rsidR="00983251" w14:paraId="017772FB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5432676" w14:textId="77777777" w:rsidR="00983251" w:rsidRDefault="00983251" w:rsidP="00A53377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2C2779C6" w14:textId="77777777" w:rsidR="00983251" w:rsidRDefault="00983251" w:rsidP="00A53377">
                  <w:r>
                    <w:t xml:space="preserve">Il y a un écran par poste de travail. Ils sont de 18 puces chacun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83251" w14:paraId="4ACAFFD3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E82B6B0" w14:textId="77777777" w:rsidR="00983251" w:rsidRDefault="00983251" w:rsidP="00A53377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7A75DEC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83251" w14:paraId="20C4F47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C51A5E" w14:textId="77777777" w:rsidR="00983251" w:rsidRDefault="00983251" w:rsidP="00A53377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C916462" w14:textId="77777777" w:rsidR="00983251" w:rsidRDefault="00983251" w:rsidP="00A53377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983251" w14:paraId="6839D8D6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EE2822B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12A893C6" w14:textId="77777777" w:rsidR="00983251" w:rsidRDefault="00983251" w:rsidP="00A53377">
                  <w:r>
                    <w:t>Il y a un grand tapis pour chaque groupe de 4 tables, ils sont de 3m x 3m</w:t>
                  </w:r>
                </w:p>
              </w:tc>
            </w:tr>
            <w:tr w:rsidR="00983251" w14:paraId="155C6D84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E4075A4" w14:textId="77777777" w:rsidR="00983251" w:rsidRDefault="00983251" w:rsidP="00A53377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59EDDDA2" w14:textId="77777777" w:rsidR="00983251" w:rsidRDefault="00983251" w:rsidP="00A53377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83251" w14:paraId="04A48E67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E21661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1D814E46" w14:textId="77777777" w:rsidR="00983251" w:rsidRDefault="00983251" w:rsidP="00A53377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37F7B705" w14:textId="77777777" w:rsidR="00983251" w:rsidRDefault="00983251" w:rsidP="00A53377"/>
        </w:tc>
      </w:tr>
    </w:tbl>
    <w:p w14:paraId="51D07268" w14:textId="77777777" w:rsidR="00983251" w:rsidRDefault="00983251" w:rsidP="00983251"/>
    <w:p w14:paraId="44C1EB01" w14:textId="77777777" w:rsidR="00983251" w:rsidRDefault="00983251" w:rsidP="00983251">
      <w:pPr>
        <w:pStyle w:val="Titre3"/>
      </w:pPr>
      <w:r>
        <w:t>Salle de classe 2ème étage D16</w:t>
      </w:r>
    </w:p>
    <w:p w14:paraId="5E615C6E" w14:textId="77777777" w:rsidR="00983251" w:rsidRDefault="00983251" w:rsidP="00983251">
      <w:r>
        <w:t>(</w:t>
      </w:r>
      <w:proofErr w:type="gramStart"/>
      <w:r>
        <w:t>Auteur:</w:t>
      </w:r>
      <w:proofErr w:type="gramEnd"/>
      <w:r>
        <w:t xml:space="preserve"> Alexandre Dürrenmatt)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83251" w14:paraId="6F3062BF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23C459" w14:textId="77777777" w:rsidR="00983251" w:rsidRDefault="00983251" w:rsidP="00A53377">
            <w:r>
              <w:lastRenderedPageBreak/>
              <w:t xml:space="preserve">En tant qu'élève Je veux une salle de classe au 2ème </w:t>
            </w:r>
            <w:proofErr w:type="gramStart"/>
            <w:r>
              <w:t>étage  Pour</w:t>
            </w:r>
            <w:proofErr w:type="gramEnd"/>
            <w:r>
              <w:t xml:space="preserve"> les cours d'informatique</w:t>
            </w:r>
          </w:p>
        </w:tc>
      </w:tr>
      <w:tr w:rsidR="00983251" w14:paraId="159BFF84" w14:textId="77777777" w:rsidTr="00A533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E49201D" w14:textId="77777777" w:rsidR="00983251" w:rsidRDefault="00983251" w:rsidP="00A53377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3"/>
              <w:gridCol w:w="7837"/>
            </w:tblGrid>
            <w:tr w:rsidR="00983251" w14:paraId="0AFA388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661D393" w14:textId="77777777" w:rsidR="00983251" w:rsidRDefault="00983251" w:rsidP="00A53377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31FE7C7B" w14:textId="77777777" w:rsidR="00983251" w:rsidRDefault="00983251" w:rsidP="00A53377">
                  <w:r>
                    <w:t xml:space="preserve">Il y a 17 tables en boit avec la place pour un écran, elles sont placées en groupes de 4 en chaque coin de manière qu'il soit </w:t>
                  </w:r>
                  <w:proofErr w:type="spellStart"/>
                  <w:r>
                    <w:t>facil</w:t>
                  </w:r>
                  <w:proofErr w:type="spellEnd"/>
                  <w:r>
                    <w:t xml:space="preserve"> la visualisation du tableau de l'enseignant. Il y a une table devant le </w:t>
                  </w:r>
                  <w:proofErr w:type="spellStart"/>
                  <w:r>
                    <w:t>tablau</w:t>
                  </w:r>
                  <w:proofErr w:type="spellEnd"/>
                  <w:r>
                    <w:t xml:space="preserve"> pour l'enseignant.</w:t>
                  </w:r>
                </w:p>
              </w:tc>
            </w:tr>
            <w:tr w:rsidR="00983251" w14:paraId="400E666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C565AB8" w14:textId="77777777" w:rsidR="00983251" w:rsidRDefault="00983251" w:rsidP="00A53377">
                  <w:proofErr w:type="spellStart"/>
                  <w:r>
                    <w:t>Pillones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7E324FA" w14:textId="77777777" w:rsidR="00983251" w:rsidRDefault="00983251" w:rsidP="00A53377">
                  <w:r>
                    <w:t xml:space="preserve">Il y a 4 </w:t>
                  </w:r>
                  <w:proofErr w:type="spellStart"/>
                  <w:r>
                    <w:t>pillones</w:t>
                  </w:r>
                  <w:proofErr w:type="spellEnd"/>
                  <w:r>
                    <w:t xml:space="preserve"> avec une prise </w:t>
                  </w:r>
                  <w:proofErr w:type="spellStart"/>
                  <w:r>
                    <w:t>electrique</w:t>
                  </w:r>
                  <w:proofErr w:type="spellEnd"/>
                  <w:r>
                    <w:t xml:space="preserve"> à chaque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, ils sont </w:t>
                  </w:r>
                  <w:proofErr w:type="gramStart"/>
                  <w:r>
                    <w:t>placées</w:t>
                  </w:r>
                  <w:proofErr w:type="gramEnd"/>
                  <w:r>
                    <w:t xml:space="preserve"> au milieu de chaque groupe de 4 tables.</w:t>
                  </w:r>
                </w:p>
              </w:tc>
            </w:tr>
            <w:tr w:rsidR="00983251" w14:paraId="043F6F9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37A9619" w14:textId="77777777" w:rsidR="00983251" w:rsidRDefault="00983251" w:rsidP="00A53377">
                  <w:r>
                    <w:t>TV + tableau</w:t>
                  </w:r>
                </w:p>
              </w:tc>
              <w:tc>
                <w:tcPr>
                  <w:tcW w:w="0" w:type="auto"/>
                </w:tcPr>
                <w:p w14:paraId="10DCDE0E" w14:textId="77777777" w:rsidR="00983251" w:rsidRDefault="00983251" w:rsidP="00A53377">
                  <w:r>
                    <w:t xml:space="preserve">Il y a un TV de 65 pouces au mur, derrière de la place de l'enseignant et à coté un tableau de </w:t>
                  </w:r>
                  <w:proofErr w:type="gramStart"/>
                  <w:r>
                    <w:t>1..</w:t>
                  </w:r>
                  <w:proofErr w:type="gramEnd"/>
                  <w:r>
                    <w:t>5m x 3m au centre du mur.</w:t>
                  </w:r>
                </w:p>
              </w:tc>
            </w:tr>
            <w:tr w:rsidR="00983251" w14:paraId="25AE704E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A7D529" w14:textId="77777777" w:rsidR="00983251" w:rsidRDefault="00983251" w:rsidP="00A53377">
                  <w:proofErr w:type="spellStart"/>
                  <w:r>
                    <w:t>Chaisses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1A94450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chaisses</w:t>
                  </w:r>
                  <w:proofErr w:type="spellEnd"/>
                  <w:r>
                    <w:t xml:space="preserve"> bureau. Une pour chaque table et elles sont confortables.</w:t>
                  </w:r>
                </w:p>
              </w:tc>
            </w:tr>
            <w:tr w:rsidR="00983251" w14:paraId="2CAC3222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0171F80" w14:textId="77777777" w:rsidR="00983251" w:rsidRDefault="00983251" w:rsidP="00A53377">
                  <w:r>
                    <w:t>Ecrans</w:t>
                  </w:r>
                </w:p>
              </w:tc>
              <w:tc>
                <w:tcPr>
                  <w:tcW w:w="0" w:type="auto"/>
                </w:tcPr>
                <w:p w14:paraId="02205010" w14:textId="77777777" w:rsidR="00983251" w:rsidRDefault="00983251" w:rsidP="00A53377">
                  <w:r>
                    <w:t xml:space="preserve">Il y a un écran par poste de travail. Ils sont de 18 puces chacun et ils sont placés en face de la </w:t>
                  </w:r>
                  <w:proofErr w:type="spellStart"/>
                  <w:r>
                    <w:t>chaisse</w:t>
                  </w:r>
                  <w:proofErr w:type="spellEnd"/>
                  <w:r>
                    <w:t>.</w:t>
                  </w:r>
                </w:p>
              </w:tc>
            </w:tr>
            <w:tr w:rsidR="00983251" w14:paraId="3E694A45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50BFE4B" w14:textId="77777777" w:rsidR="00983251" w:rsidRDefault="00983251" w:rsidP="00A53377">
                  <w:proofErr w:type="spellStart"/>
                  <w:r>
                    <w:t>PC's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18278014" w14:textId="77777777" w:rsidR="00983251" w:rsidRDefault="00983251" w:rsidP="00A53377">
                  <w:r>
                    <w:t xml:space="preserve">Il y a 17 </w:t>
                  </w:r>
                  <w:proofErr w:type="spellStart"/>
                  <w:r>
                    <w:t>PC's</w:t>
                  </w:r>
                  <w:proofErr w:type="spellEnd"/>
                  <w:r>
                    <w:t>, un PC par poste et ils sont sous la table.</w:t>
                  </w:r>
                </w:p>
              </w:tc>
            </w:tr>
            <w:tr w:rsidR="00983251" w14:paraId="041408FC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8530C16" w14:textId="77777777" w:rsidR="00983251" w:rsidRDefault="00983251" w:rsidP="00A53377">
                  <w:proofErr w:type="spellStart"/>
                  <w:r>
                    <w:t>Fenetres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55038BB9" w14:textId="77777777" w:rsidR="00983251" w:rsidRDefault="00983251" w:rsidP="00A53377">
                  <w:r>
                    <w:t xml:space="preserve">Il y a deux grandes </w:t>
                  </w:r>
                  <w:proofErr w:type="spellStart"/>
                  <w:r>
                    <w:t>fenetres</w:t>
                  </w:r>
                  <w:proofErr w:type="spellEnd"/>
                  <w:r>
                    <w:t>, ils sont au centre du mur d'en face de l'enseignant.</w:t>
                  </w:r>
                </w:p>
              </w:tc>
            </w:tr>
            <w:tr w:rsidR="00983251" w14:paraId="797D0D4C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FA957AF" w14:textId="77777777" w:rsidR="00983251" w:rsidRDefault="00983251" w:rsidP="00A53377">
                  <w:r>
                    <w:t>Tapis</w:t>
                  </w:r>
                </w:p>
              </w:tc>
              <w:tc>
                <w:tcPr>
                  <w:tcW w:w="0" w:type="auto"/>
                </w:tcPr>
                <w:p w14:paraId="6E958786" w14:textId="77777777" w:rsidR="00983251" w:rsidRDefault="00983251" w:rsidP="00A53377">
                  <w:r>
                    <w:t>Il y a un grand tapis pour chaque groupe de 4 tables, ils sont de 3m x 3m</w:t>
                  </w:r>
                </w:p>
              </w:tc>
            </w:tr>
            <w:tr w:rsidR="00983251" w14:paraId="1229027E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7412EC" w14:textId="77777777" w:rsidR="00983251" w:rsidRDefault="00983251" w:rsidP="00A53377">
                  <w:r>
                    <w:t>Etagère</w:t>
                  </w:r>
                </w:p>
              </w:tc>
              <w:tc>
                <w:tcPr>
                  <w:tcW w:w="0" w:type="auto"/>
                </w:tcPr>
                <w:p w14:paraId="7906BA61" w14:textId="77777777" w:rsidR="00983251" w:rsidRDefault="00983251" w:rsidP="00A53377">
                  <w:r>
                    <w:t xml:space="preserve">Il y a </w:t>
                  </w:r>
                  <w:proofErr w:type="gramStart"/>
                  <w:r>
                    <w:t>un étagère</w:t>
                  </w:r>
                  <w:proofErr w:type="gramEnd"/>
                  <w:r>
                    <w:t xml:space="preserve"> pour les chaussures. Il a la place pour 20 chaussures et il est de 4x5 colonnes, chaque espace est de 20cm x 20cm x 35cm et il est placé au mur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la porte.</w:t>
                  </w:r>
                </w:p>
              </w:tc>
            </w:tr>
            <w:tr w:rsidR="00983251" w14:paraId="4AD68D11" w14:textId="77777777" w:rsidTr="00A533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A515AF0" w14:textId="77777777" w:rsidR="00983251" w:rsidRDefault="00983251" w:rsidP="00A53377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14:paraId="2E1A87C0" w14:textId="77777777" w:rsidR="00983251" w:rsidRDefault="00983251" w:rsidP="00A53377">
                  <w:r>
                    <w:t xml:space="preserve">Il y a un </w:t>
                  </w:r>
                  <w:proofErr w:type="spellStart"/>
                  <w:r>
                    <w:t>porte-manteux</w:t>
                  </w:r>
                  <w:proofErr w:type="spellEnd"/>
                  <w:r>
                    <w:t xml:space="preserve"> tout au fond de la classe, au coin gauche. Il est en </w:t>
                  </w:r>
                  <w:proofErr w:type="spellStart"/>
                  <w:r>
                    <w:t>metal</w:t>
                  </w:r>
                  <w:proofErr w:type="spellEnd"/>
                  <w:r>
                    <w:t xml:space="preserve"> et il fait 2m d'hauteur avec la place pour 15 vestes.</w:t>
                  </w:r>
                </w:p>
              </w:tc>
            </w:tr>
          </w:tbl>
          <w:p w14:paraId="23EEA77C" w14:textId="77777777" w:rsidR="00983251" w:rsidRDefault="00983251" w:rsidP="00A53377"/>
        </w:tc>
      </w:tr>
    </w:tbl>
    <w:p w14:paraId="1CA618A9" w14:textId="77777777" w:rsidR="00983251" w:rsidRDefault="00983251" w:rsidP="00983251"/>
    <w:p w14:paraId="68910B79" w14:textId="0AF8353F" w:rsidR="00B3291C" w:rsidDel="00296F79" w:rsidRDefault="00B3291C">
      <w:pPr>
        <w:pStyle w:val="Titre3"/>
        <w:numPr>
          <w:ilvl w:val="0"/>
          <w:numId w:val="0"/>
        </w:numPr>
        <w:rPr>
          <w:del w:id="22" w:author="Alexandre Dürrenmatt" w:date="2024-04-29T09:27:00Z"/>
        </w:rPr>
        <w:pPrChange w:id="23" w:author="Alexandre Dürrenmatt" w:date="2024-04-23T16:18:00Z">
          <w:pPr>
            <w:pStyle w:val="Titre3"/>
          </w:pPr>
        </w:pPrChange>
      </w:pPr>
      <w:del w:id="24" w:author="Alexandre Dürrenmatt" w:date="2024-04-29T09:27:00Z">
        <w:r w:rsidDel="00296F79">
          <w:delText>Sprint 1</w:delText>
        </w:r>
      </w:del>
    </w:p>
    <w:p w14:paraId="1F72037D" w14:textId="2263B3C1" w:rsidR="00B3291C" w:rsidDel="00296F79" w:rsidRDefault="00B3291C">
      <w:pPr>
        <w:pStyle w:val="Titre3"/>
        <w:numPr>
          <w:ilvl w:val="0"/>
          <w:numId w:val="0"/>
        </w:numPr>
        <w:rPr>
          <w:del w:id="25" w:author="Alexandre Dürrenmatt" w:date="2024-04-29T09:27:00Z"/>
        </w:rPr>
        <w:pPrChange w:id="26" w:author="Alexandre Dürrenmatt" w:date="2024-04-23T16:18:00Z">
          <w:pPr>
            <w:pStyle w:val="Titre3"/>
          </w:pPr>
        </w:pPrChange>
      </w:pPr>
      <w:del w:id="27" w:author="Alexandre Dürrenmatt" w:date="2024-04-29T09:27:00Z">
        <w:r w:rsidDel="00296F79">
          <w:delText>Toilettes D02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B3291C" w:rsidDel="00296F79" w14:paraId="3E970E5D" w14:textId="4A9610EF" w:rsidTr="008379B1">
        <w:trPr>
          <w:del w:id="28" w:author="Alexandre Dürrenmatt" w:date="2024-04-29T09:27:00Z"/>
        </w:trPr>
        <w:tc>
          <w:tcPr>
            <w:tcW w:w="0" w:type="auto"/>
          </w:tcPr>
          <w:p w14:paraId="73FCA6C7" w14:textId="4FA6BC63" w:rsidR="00B3291C" w:rsidDel="00296F79" w:rsidRDefault="00B3291C" w:rsidP="008379B1">
            <w:pPr>
              <w:rPr>
                <w:del w:id="29" w:author="Alexandre Dürrenmatt" w:date="2024-04-29T09:27:00Z"/>
              </w:rPr>
            </w:pPr>
            <w:del w:id="30" w:author="Alexandre Dürrenmatt" w:date="2024-04-29T09:27:00Z">
              <w:r w:rsidDel="00296F79">
                <w:delText>En tant qu'élèves Je veux des toilettes Pour pouvoir faire mes besoins</w:delText>
              </w:r>
            </w:del>
          </w:p>
        </w:tc>
      </w:tr>
      <w:tr w:rsidR="00B3291C" w:rsidDel="00296F79" w14:paraId="2176E2CF" w14:textId="4132A721" w:rsidTr="008379B1">
        <w:trPr>
          <w:del w:id="31" w:author="Alexandre Dürrenmatt" w:date="2024-04-29T09:27:00Z"/>
        </w:trPr>
        <w:tc>
          <w:tcPr>
            <w:tcW w:w="0" w:type="auto"/>
          </w:tcPr>
          <w:p w14:paraId="440ED92E" w14:textId="7EC0FCC8" w:rsidR="00B3291C" w:rsidDel="00296F79" w:rsidRDefault="00B3291C" w:rsidP="008379B1">
            <w:pPr>
              <w:jc w:val="center"/>
              <w:rPr>
                <w:del w:id="32" w:author="Alexandre Dürrenmatt" w:date="2024-04-29T09:27:00Z"/>
              </w:rPr>
            </w:pPr>
            <w:del w:id="33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B3291C" w:rsidDel="00296F79" w14:paraId="7E69A849" w14:textId="5F240B31" w:rsidTr="008379B1">
              <w:trPr>
                <w:del w:id="34" w:author="Alexandre Dürrenmatt" w:date="2024-04-29T09:27:00Z"/>
              </w:trPr>
              <w:tc>
                <w:tcPr>
                  <w:tcW w:w="0" w:type="auto"/>
                </w:tcPr>
                <w:p w14:paraId="08AE99EC" w14:textId="5B06E1E1" w:rsidR="00B3291C" w:rsidDel="00296F79" w:rsidRDefault="00B3291C" w:rsidP="008379B1">
                  <w:pPr>
                    <w:rPr>
                      <w:del w:id="35" w:author="Alexandre Dürrenmatt" w:date="2024-04-29T09:27:00Z"/>
                    </w:rPr>
                  </w:pPr>
                  <w:del w:id="36" w:author="Alexandre Dürrenmatt" w:date="2024-04-29T09:27:00Z">
                    <w:r w:rsidDel="00296F79">
                      <w:delText>Toilette</w:delText>
                    </w:r>
                  </w:del>
                </w:p>
              </w:tc>
              <w:tc>
                <w:tcPr>
                  <w:tcW w:w="0" w:type="auto"/>
                </w:tcPr>
                <w:p w14:paraId="2D53AEE7" w14:textId="51846503" w:rsidR="00B3291C" w:rsidDel="00296F79" w:rsidRDefault="00B3291C" w:rsidP="008379B1">
                  <w:pPr>
                    <w:rPr>
                      <w:del w:id="37" w:author="Alexandre Dürrenmatt" w:date="2024-04-29T09:27:00Z"/>
                    </w:rPr>
                  </w:pPr>
                  <w:del w:id="38" w:author="Alexandre Dürrenmatt" w:date="2024-04-29T09:27:00Z">
                    <w:r w:rsidDel="00296F79">
                      <w:delText>- Il y a 3 petites pièces différente avec des toilettes a l'intérieur</w:delText>
                    </w:r>
                  </w:del>
                </w:p>
              </w:tc>
            </w:tr>
            <w:tr w:rsidR="00B3291C" w:rsidDel="00296F79" w14:paraId="3C233175" w14:textId="50ED79B7" w:rsidTr="008379B1">
              <w:trPr>
                <w:del w:id="39" w:author="Alexandre Dürrenmatt" w:date="2024-04-29T09:27:00Z"/>
              </w:trPr>
              <w:tc>
                <w:tcPr>
                  <w:tcW w:w="0" w:type="auto"/>
                </w:tcPr>
                <w:p w14:paraId="3669E697" w14:textId="74D0D963" w:rsidR="00B3291C" w:rsidDel="00296F79" w:rsidRDefault="00B3291C" w:rsidP="008379B1">
                  <w:pPr>
                    <w:rPr>
                      <w:del w:id="40" w:author="Alexandre Dürrenmatt" w:date="2024-04-29T09:27:00Z"/>
                    </w:rPr>
                  </w:pPr>
                  <w:del w:id="41" w:author="Alexandre Dürrenmatt" w:date="2024-04-29T09:27:00Z">
                    <w:r w:rsidDel="00296F79">
                      <w:delText>Lavabo</w:delText>
                    </w:r>
                  </w:del>
                </w:p>
              </w:tc>
              <w:tc>
                <w:tcPr>
                  <w:tcW w:w="0" w:type="auto"/>
                </w:tcPr>
                <w:p w14:paraId="17C00241" w14:textId="74A3F4A6" w:rsidR="00B3291C" w:rsidDel="00296F79" w:rsidRDefault="00B3291C" w:rsidP="008379B1">
                  <w:pPr>
                    <w:rPr>
                      <w:del w:id="42" w:author="Alexandre Dürrenmatt" w:date="2024-04-29T09:27:00Z"/>
                    </w:rPr>
                  </w:pPr>
                  <w:del w:id="43" w:author="Alexandre Dürrenmatt" w:date="2024-04-29T09:27:00Z">
                    <w:r w:rsidDel="00296F79">
                      <w:delText>- Il y a un lavabo par toilette</w:delText>
                    </w:r>
                  </w:del>
                </w:p>
              </w:tc>
            </w:tr>
            <w:tr w:rsidR="00B3291C" w:rsidDel="00296F79" w14:paraId="2CD2AC49" w14:textId="16064E33" w:rsidTr="008379B1">
              <w:trPr>
                <w:del w:id="44" w:author="Alexandre Dürrenmatt" w:date="2024-04-29T09:27:00Z"/>
              </w:trPr>
              <w:tc>
                <w:tcPr>
                  <w:tcW w:w="0" w:type="auto"/>
                </w:tcPr>
                <w:p w14:paraId="2D2D3809" w14:textId="1A8AE090" w:rsidR="00B3291C" w:rsidDel="00296F79" w:rsidRDefault="00B3291C" w:rsidP="008379B1">
                  <w:pPr>
                    <w:rPr>
                      <w:del w:id="45" w:author="Alexandre Dürrenmatt" w:date="2024-04-29T09:27:00Z"/>
                    </w:rPr>
                  </w:pPr>
                  <w:del w:id="46" w:author="Alexandre Dürrenmatt" w:date="2024-04-29T09:27:00Z">
                    <w:r w:rsidDel="00296F79">
                      <w:delText>Savon</w:delText>
                    </w:r>
                  </w:del>
                </w:p>
              </w:tc>
              <w:tc>
                <w:tcPr>
                  <w:tcW w:w="0" w:type="auto"/>
                </w:tcPr>
                <w:p w14:paraId="3ACB85A4" w14:textId="0CA0F5E7" w:rsidR="00B3291C" w:rsidDel="00296F79" w:rsidRDefault="00B3291C" w:rsidP="008379B1">
                  <w:pPr>
                    <w:rPr>
                      <w:del w:id="47" w:author="Alexandre Dürrenmatt" w:date="2024-04-29T09:27:00Z"/>
                    </w:rPr>
                  </w:pPr>
                  <w:del w:id="48" w:author="Alexandre Dürrenmatt" w:date="2024-04-29T09:27:00Z">
                    <w:r w:rsidDel="00296F79">
                      <w:delText>- Il y a une boite de savon par toilettes</w:delText>
                    </w:r>
                  </w:del>
                </w:p>
              </w:tc>
            </w:tr>
            <w:tr w:rsidR="00B3291C" w:rsidDel="00296F79" w14:paraId="331BBA9F" w14:textId="34FFC5C0" w:rsidTr="008379B1">
              <w:trPr>
                <w:del w:id="49" w:author="Alexandre Dürrenmatt" w:date="2024-04-29T09:27:00Z"/>
              </w:trPr>
              <w:tc>
                <w:tcPr>
                  <w:tcW w:w="0" w:type="auto"/>
                </w:tcPr>
                <w:p w14:paraId="29283FD7" w14:textId="1E93A54D" w:rsidR="00B3291C" w:rsidDel="00296F79" w:rsidRDefault="00B3291C" w:rsidP="008379B1">
                  <w:pPr>
                    <w:rPr>
                      <w:del w:id="50" w:author="Alexandre Dürrenmatt" w:date="2024-04-29T09:27:00Z"/>
                    </w:rPr>
                  </w:pPr>
                  <w:del w:id="51" w:author="Alexandre Dürrenmatt" w:date="2024-04-29T09:27:00Z">
                    <w:r w:rsidDel="00296F79">
                      <w:delText>Papier pour les mains</w:delText>
                    </w:r>
                  </w:del>
                </w:p>
              </w:tc>
              <w:tc>
                <w:tcPr>
                  <w:tcW w:w="0" w:type="auto"/>
                </w:tcPr>
                <w:p w14:paraId="0825F459" w14:textId="2A95197E" w:rsidR="00B3291C" w:rsidDel="00296F79" w:rsidRDefault="00B3291C" w:rsidP="008379B1">
                  <w:pPr>
                    <w:rPr>
                      <w:del w:id="52" w:author="Alexandre Dürrenmatt" w:date="2024-04-29T09:27:00Z"/>
                    </w:rPr>
                  </w:pPr>
                  <w:del w:id="53" w:author="Alexandre Dürrenmatt" w:date="2024-04-29T09:27:00Z">
                    <w:r w:rsidDel="00296F79">
                      <w:delText>- Il y a 1 distributeur de papier pour les mains par toilette</w:delText>
                    </w:r>
                  </w:del>
                </w:p>
              </w:tc>
            </w:tr>
            <w:tr w:rsidR="00B3291C" w:rsidDel="00296F79" w14:paraId="1F17EB52" w14:textId="712D7CEA" w:rsidTr="008379B1">
              <w:trPr>
                <w:del w:id="54" w:author="Alexandre Dürrenmatt" w:date="2024-04-29T09:27:00Z"/>
              </w:trPr>
              <w:tc>
                <w:tcPr>
                  <w:tcW w:w="0" w:type="auto"/>
                </w:tcPr>
                <w:p w14:paraId="49D339C2" w14:textId="0FF44700" w:rsidR="00B3291C" w:rsidDel="00296F79" w:rsidRDefault="00B3291C" w:rsidP="008379B1">
                  <w:pPr>
                    <w:rPr>
                      <w:del w:id="55" w:author="Alexandre Dürrenmatt" w:date="2024-04-29T09:27:00Z"/>
                    </w:rPr>
                  </w:pPr>
                  <w:del w:id="56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475B92B4" w14:textId="2B22CD5F" w:rsidR="00B3291C" w:rsidDel="00296F79" w:rsidRDefault="00B3291C" w:rsidP="008379B1">
                  <w:pPr>
                    <w:rPr>
                      <w:del w:id="57" w:author="Alexandre Dürrenmatt" w:date="2024-04-29T09:27:00Z"/>
                    </w:rPr>
                  </w:pPr>
                  <w:del w:id="58" w:author="Alexandre Dürrenmatt" w:date="2024-04-29T09:27:00Z">
                    <w:r w:rsidDel="00296F79">
                      <w:delText>- Il y a une poubelle dans chaque toilettes</w:delText>
                    </w:r>
                  </w:del>
                </w:p>
              </w:tc>
            </w:tr>
            <w:tr w:rsidR="00B3291C" w:rsidDel="00296F79" w14:paraId="1E268BF3" w14:textId="3EFDE23B" w:rsidTr="008379B1">
              <w:trPr>
                <w:del w:id="59" w:author="Alexandre Dürrenmatt" w:date="2024-04-29T09:27:00Z"/>
              </w:trPr>
              <w:tc>
                <w:tcPr>
                  <w:tcW w:w="0" w:type="auto"/>
                </w:tcPr>
                <w:p w14:paraId="73AB59CA" w14:textId="13EBCB70" w:rsidR="00B3291C" w:rsidDel="00296F79" w:rsidRDefault="00B3291C" w:rsidP="008379B1">
                  <w:pPr>
                    <w:rPr>
                      <w:del w:id="60" w:author="Alexandre Dürrenmatt" w:date="2024-04-29T09:27:00Z"/>
                    </w:rPr>
                  </w:pPr>
                  <w:del w:id="61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FA092A5" w14:textId="04E77847" w:rsidR="00B3291C" w:rsidDel="00296F79" w:rsidRDefault="00B3291C" w:rsidP="008379B1">
                  <w:pPr>
                    <w:rPr>
                      <w:del w:id="62" w:author="Alexandre Dürrenmatt" w:date="2024-04-29T09:27:00Z"/>
                    </w:rPr>
                  </w:pPr>
                  <w:del w:id="63" w:author="Alexandre Dürrenmatt" w:date="2024-04-29T09:27:00Z">
                    <w:r w:rsidDel="00296F79">
                      <w:delText>- Il y a tout les murs blanc par toilette</w:delText>
                    </w:r>
                  </w:del>
                </w:p>
              </w:tc>
            </w:tr>
            <w:tr w:rsidR="00B3291C" w:rsidDel="00296F79" w14:paraId="7318003F" w14:textId="47C5DB1C" w:rsidTr="008379B1">
              <w:trPr>
                <w:del w:id="64" w:author="Alexandre Dürrenmatt" w:date="2024-04-29T09:27:00Z"/>
              </w:trPr>
              <w:tc>
                <w:tcPr>
                  <w:tcW w:w="0" w:type="auto"/>
                </w:tcPr>
                <w:p w14:paraId="47D3B21C" w14:textId="28114CAB" w:rsidR="00B3291C" w:rsidDel="00296F79" w:rsidRDefault="00B3291C" w:rsidP="008379B1">
                  <w:pPr>
                    <w:rPr>
                      <w:del w:id="65" w:author="Alexandre Dürrenmatt" w:date="2024-04-29T09:27:00Z"/>
                    </w:rPr>
                  </w:pPr>
                  <w:del w:id="66" w:author="Alexandre Dürrenmatt" w:date="2024-04-29T09:27:00Z">
                    <w:r w:rsidDel="00296F79">
                      <w:delText>Interrupteur</w:delText>
                    </w:r>
                  </w:del>
                </w:p>
              </w:tc>
              <w:tc>
                <w:tcPr>
                  <w:tcW w:w="0" w:type="auto"/>
                </w:tcPr>
                <w:p w14:paraId="1F64A4EE" w14:textId="1A8DAA2A" w:rsidR="00B3291C" w:rsidDel="00296F79" w:rsidRDefault="00B3291C" w:rsidP="008379B1">
                  <w:pPr>
                    <w:rPr>
                      <w:del w:id="67" w:author="Alexandre Dürrenmatt" w:date="2024-04-29T09:27:00Z"/>
                    </w:rPr>
                  </w:pPr>
                  <w:del w:id="68" w:author="Alexandre Dürrenmatt" w:date="2024-04-29T09:27:00Z">
                    <w:r w:rsidDel="00296F79">
                      <w:delText>- Il y a un interrupteur pour la lumière dans chaque toilette</w:delText>
                    </w:r>
                  </w:del>
                </w:p>
              </w:tc>
            </w:tr>
            <w:tr w:rsidR="00B3291C" w:rsidDel="00296F79" w14:paraId="696B2BF6" w14:textId="515D7231" w:rsidTr="008379B1">
              <w:trPr>
                <w:del w:id="69" w:author="Alexandre Dürrenmatt" w:date="2024-04-29T09:27:00Z"/>
              </w:trPr>
              <w:tc>
                <w:tcPr>
                  <w:tcW w:w="0" w:type="auto"/>
                </w:tcPr>
                <w:p w14:paraId="7ACE5D28" w14:textId="487945FF" w:rsidR="00B3291C" w:rsidDel="00296F79" w:rsidRDefault="00B3291C" w:rsidP="008379B1">
                  <w:pPr>
                    <w:rPr>
                      <w:del w:id="70" w:author="Alexandre Dürrenmatt" w:date="2024-04-29T09:27:00Z"/>
                    </w:rPr>
                  </w:pPr>
                  <w:del w:id="71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59D8B380" w14:textId="7BFA6E11" w:rsidR="00B3291C" w:rsidDel="00296F79" w:rsidRDefault="00B3291C" w:rsidP="008379B1">
                  <w:pPr>
                    <w:rPr>
                      <w:del w:id="72" w:author="Alexandre Dürrenmatt" w:date="2024-04-29T09:27:00Z"/>
                    </w:rPr>
                  </w:pPr>
                  <w:del w:id="73" w:author="Alexandre Dürrenmatt" w:date="2024-04-29T09:27:00Z">
                    <w:r w:rsidDel="00296F79">
                      <w:delText>- Il y a une porte en bois claire</w:delText>
                    </w:r>
                  </w:del>
                </w:p>
              </w:tc>
            </w:tr>
            <w:tr w:rsidR="00B3291C" w:rsidDel="00296F79" w14:paraId="2DD52DC2" w14:textId="0BF34863" w:rsidTr="008379B1">
              <w:trPr>
                <w:del w:id="74" w:author="Alexandre Dürrenmatt" w:date="2024-04-29T09:27:00Z"/>
              </w:trPr>
              <w:tc>
                <w:tcPr>
                  <w:tcW w:w="0" w:type="auto"/>
                </w:tcPr>
                <w:p w14:paraId="4F825CE0" w14:textId="617A0F85" w:rsidR="00B3291C" w:rsidDel="00296F79" w:rsidRDefault="00B3291C" w:rsidP="008379B1">
                  <w:pPr>
                    <w:rPr>
                      <w:del w:id="75" w:author="Alexandre Dürrenmatt" w:date="2024-04-29T09:27:00Z"/>
                    </w:rPr>
                  </w:pPr>
                  <w:del w:id="76" w:author="Alexandre Dürrenmatt" w:date="2024-04-29T09:27:00Z">
                    <w:r w:rsidDel="00296F79">
                      <w:delText>Papier toilette</w:delText>
                    </w:r>
                  </w:del>
                </w:p>
              </w:tc>
              <w:tc>
                <w:tcPr>
                  <w:tcW w:w="0" w:type="auto"/>
                </w:tcPr>
                <w:p w14:paraId="5731D56A" w14:textId="2D575F64" w:rsidR="00B3291C" w:rsidDel="00296F79" w:rsidRDefault="00B3291C" w:rsidP="008379B1">
                  <w:pPr>
                    <w:rPr>
                      <w:del w:id="77" w:author="Alexandre Dürrenmatt" w:date="2024-04-29T09:27:00Z"/>
                    </w:rPr>
                  </w:pPr>
                  <w:del w:id="78" w:author="Alexandre Dürrenmatt" w:date="2024-04-29T09:27:00Z">
                    <w:r w:rsidDel="00296F79">
                      <w:delText>- Il y un rouleau de papier toilette par toilette</w:delText>
                    </w:r>
                  </w:del>
                </w:p>
              </w:tc>
            </w:tr>
          </w:tbl>
          <w:p w14:paraId="664934AE" w14:textId="0F2CB544" w:rsidR="00B3291C" w:rsidDel="00296F79" w:rsidRDefault="00B3291C" w:rsidP="008379B1">
            <w:pPr>
              <w:rPr>
                <w:del w:id="79" w:author="Alexandre Dürrenmatt" w:date="2024-04-29T09:27:00Z"/>
              </w:rPr>
            </w:pPr>
          </w:p>
        </w:tc>
      </w:tr>
    </w:tbl>
    <w:p w14:paraId="68E7F2BE" w14:textId="4F426405" w:rsidR="00B3291C" w:rsidDel="00296F79" w:rsidRDefault="00B3291C" w:rsidP="00B3291C">
      <w:pPr>
        <w:rPr>
          <w:del w:id="80" w:author="Alexandre Dürrenmatt" w:date="2024-04-29T09:27:00Z"/>
        </w:rPr>
      </w:pPr>
    </w:p>
    <w:p w14:paraId="2558512C" w14:textId="4FE08AC5" w:rsidR="00B3291C" w:rsidDel="00296F79" w:rsidRDefault="00B3291C">
      <w:pPr>
        <w:pStyle w:val="Titre3"/>
        <w:numPr>
          <w:ilvl w:val="0"/>
          <w:numId w:val="0"/>
        </w:numPr>
        <w:rPr>
          <w:del w:id="81" w:author="Alexandre Dürrenmatt" w:date="2024-04-29T09:27:00Z"/>
        </w:rPr>
        <w:pPrChange w:id="82" w:author="Alexandre Dürrenmatt" w:date="2024-04-23T16:18:00Z">
          <w:pPr>
            <w:pStyle w:val="Titre3"/>
          </w:pPr>
        </w:pPrChange>
      </w:pPr>
      <w:del w:id="83" w:author="Alexandre Dürrenmatt" w:date="2024-04-29T09:27:00Z">
        <w:r w:rsidDel="00296F79">
          <w:delText>Salle de serveur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437897C3" w14:textId="68A87C2E" w:rsidTr="008379B1">
        <w:trPr>
          <w:del w:id="84" w:author="Alexandre Dürrenmatt" w:date="2024-04-29T09:27:00Z"/>
        </w:trPr>
        <w:tc>
          <w:tcPr>
            <w:tcW w:w="0" w:type="auto"/>
          </w:tcPr>
          <w:p w14:paraId="482EB8E9" w14:textId="28FC0DC1" w:rsidR="00B3291C" w:rsidDel="00296F79" w:rsidRDefault="00B3291C" w:rsidP="008379B1">
            <w:pPr>
              <w:rPr>
                <w:del w:id="85" w:author="Alexandre Dürrenmatt" w:date="2024-04-29T09:27:00Z"/>
              </w:rPr>
            </w:pPr>
            <w:del w:id="86" w:author="Alexandre Dürrenmatt" w:date="2024-04-29T09:27:00Z">
              <w:r w:rsidDel="00296F79">
                <w:delText>En tant que élève Je veux salle de serveur Pour rendre le travail de nos sites possible</w:delText>
              </w:r>
            </w:del>
          </w:p>
        </w:tc>
      </w:tr>
      <w:tr w:rsidR="00B3291C" w:rsidDel="00296F79" w14:paraId="7622AD71" w14:textId="3F02721F" w:rsidTr="008379B1">
        <w:trPr>
          <w:del w:id="87" w:author="Alexandre Dürrenmatt" w:date="2024-04-29T09:27:00Z"/>
        </w:trPr>
        <w:tc>
          <w:tcPr>
            <w:tcW w:w="0" w:type="auto"/>
          </w:tcPr>
          <w:p w14:paraId="0462FADF" w14:textId="73B9107F" w:rsidR="00B3291C" w:rsidDel="00296F79" w:rsidRDefault="00B3291C" w:rsidP="008379B1">
            <w:pPr>
              <w:jc w:val="center"/>
              <w:rPr>
                <w:del w:id="88" w:author="Alexandre Dürrenmatt" w:date="2024-04-29T09:27:00Z"/>
              </w:rPr>
            </w:pPr>
            <w:del w:id="89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B3291C" w:rsidDel="00296F79" w14:paraId="08ACF3B0" w14:textId="26F83579" w:rsidTr="008379B1">
              <w:trPr>
                <w:del w:id="90" w:author="Alexandre Dürrenmatt" w:date="2024-04-29T09:27:00Z"/>
              </w:trPr>
              <w:tc>
                <w:tcPr>
                  <w:tcW w:w="0" w:type="auto"/>
                </w:tcPr>
                <w:p w14:paraId="643EE71F" w14:textId="2038FF53" w:rsidR="00B3291C" w:rsidDel="00296F79" w:rsidRDefault="00B3291C" w:rsidP="008379B1">
                  <w:pPr>
                    <w:rPr>
                      <w:del w:id="91" w:author="Alexandre Dürrenmatt" w:date="2024-04-29T09:27:00Z"/>
                    </w:rPr>
                  </w:pPr>
                  <w:del w:id="92" w:author="Alexandre Dürrenmatt" w:date="2024-04-29T09:27:00Z">
                    <w:r w:rsidDel="00296F79">
                      <w:delText>blocs de serveur</w:delText>
                    </w:r>
                  </w:del>
                </w:p>
              </w:tc>
              <w:tc>
                <w:tcPr>
                  <w:tcW w:w="0" w:type="auto"/>
                </w:tcPr>
                <w:p w14:paraId="5C356D3F" w14:textId="54785240" w:rsidR="00B3291C" w:rsidDel="00296F79" w:rsidRDefault="00B3291C" w:rsidP="008379B1">
                  <w:pPr>
                    <w:rPr>
                      <w:del w:id="93" w:author="Alexandre Dürrenmatt" w:date="2024-04-29T09:27:00Z"/>
                    </w:rPr>
                  </w:pPr>
                  <w:del w:id="94" w:author="Alexandre Dürrenmatt" w:date="2024-04-29T09:27:00Z">
                    <w:r w:rsidDel="00296F79">
                      <w:delText>Quand j'entre dans la salle des serveurs tout au fond de la salle je vois trois "blocs" de serveurs l'un collé à l'autre .</w:delText>
                    </w:r>
                  </w:del>
                </w:p>
              </w:tc>
            </w:tr>
            <w:tr w:rsidR="00B3291C" w:rsidDel="00296F79" w14:paraId="3C43B993" w14:textId="10389BCD" w:rsidTr="008379B1">
              <w:trPr>
                <w:del w:id="95" w:author="Alexandre Dürrenmatt" w:date="2024-04-29T09:27:00Z"/>
              </w:trPr>
              <w:tc>
                <w:tcPr>
                  <w:tcW w:w="0" w:type="auto"/>
                </w:tcPr>
                <w:p w14:paraId="6E0D6CB1" w14:textId="6CE2E721" w:rsidR="00B3291C" w:rsidDel="00296F79" w:rsidRDefault="00B3291C" w:rsidP="008379B1">
                  <w:pPr>
                    <w:rPr>
                      <w:del w:id="96" w:author="Alexandre Dürrenmatt" w:date="2024-04-29T09:27:00Z"/>
                    </w:rPr>
                  </w:pPr>
                  <w:del w:id="97" w:author="Alexandre Dürrenmatt" w:date="2024-04-29T09:27:00Z">
                    <w:r w:rsidDel="00296F79">
                      <w:delText>table</w:delText>
                    </w:r>
                  </w:del>
                </w:p>
              </w:tc>
              <w:tc>
                <w:tcPr>
                  <w:tcW w:w="0" w:type="auto"/>
                </w:tcPr>
                <w:p w14:paraId="140FC6A1" w14:textId="073ED330" w:rsidR="00B3291C" w:rsidDel="00296F79" w:rsidRDefault="00B3291C" w:rsidP="008379B1">
                  <w:pPr>
                    <w:rPr>
                      <w:del w:id="98" w:author="Alexandre Dürrenmatt" w:date="2024-04-29T09:27:00Z"/>
                    </w:rPr>
                  </w:pPr>
                  <w:del w:id="99" w:author="Alexandre Dürrenmatt" w:date="2024-04-29T09:27:00Z">
                    <w:r w:rsidDel="00296F79">
                      <w:delText>à côté des serveurs je voit une petite table carrée</w:delText>
                    </w:r>
                  </w:del>
                </w:p>
              </w:tc>
            </w:tr>
            <w:tr w:rsidR="00B3291C" w:rsidDel="00296F79" w14:paraId="743AE6B6" w14:textId="6030BCCD" w:rsidTr="008379B1">
              <w:trPr>
                <w:del w:id="100" w:author="Alexandre Dürrenmatt" w:date="2024-04-29T09:27:00Z"/>
              </w:trPr>
              <w:tc>
                <w:tcPr>
                  <w:tcW w:w="0" w:type="auto"/>
                </w:tcPr>
                <w:p w14:paraId="0D3300E4" w14:textId="196BDA6C" w:rsidR="00B3291C" w:rsidDel="00296F79" w:rsidRDefault="00B3291C" w:rsidP="008379B1">
                  <w:pPr>
                    <w:rPr>
                      <w:del w:id="101" w:author="Alexandre Dürrenmatt" w:date="2024-04-29T09:27:00Z"/>
                    </w:rPr>
                  </w:pPr>
                  <w:del w:id="102" w:author="Alexandre Dürrenmatt" w:date="2024-04-29T09:27:00Z">
                    <w:r w:rsidDel="00296F79">
                      <w:delText>pc</w:delText>
                    </w:r>
                  </w:del>
                </w:p>
              </w:tc>
              <w:tc>
                <w:tcPr>
                  <w:tcW w:w="0" w:type="auto"/>
                </w:tcPr>
                <w:p w14:paraId="78B5DF0D" w14:textId="7E3C08F6" w:rsidR="00B3291C" w:rsidDel="00296F79" w:rsidRDefault="00B3291C" w:rsidP="008379B1">
                  <w:pPr>
                    <w:rPr>
                      <w:del w:id="103" w:author="Alexandre Dürrenmatt" w:date="2024-04-29T09:27:00Z"/>
                    </w:rPr>
                  </w:pPr>
                  <w:del w:id="104" w:author="Alexandre Dürrenmatt" w:date="2024-04-29T09:27:00Z">
                    <w:r w:rsidDel="00296F79">
                      <w:delText>Sur la table se trouve un PC portable</w:delText>
                    </w:r>
                  </w:del>
                </w:p>
              </w:tc>
            </w:tr>
            <w:tr w:rsidR="00B3291C" w:rsidDel="00296F79" w14:paraId="5C4B77F0" w14:textId="0D5B2FDB" w:rsidTr="008379B1">
              <w:trPr>
                <w:del w:id="105" w:author="Alexandre Dürrenmatt" w:date="2024-04-29T09:27:00Z"/>
              </w:trPr>
              <w:tc>
                <w:tcPr>
                  <w:tcW w:w="0" w:type="auto"/>
                </w:tcPr>
                <w:p w14:paraId="12B1D107" w14:textId="39C1D10B" w:rsidR="00B3291C" w:rsidDel="00296F79" w:rsidRDefault="00B3291C" w:rsidP="008379B1">
                  <w:pPr>
                    <w:rPr>
                      <w:del w:id="106" w:author="Alexandre Dürrenmatt" w:date="2024-04-29T09:27:00Z"/>
                    </w:rPr>
                  </w:pPr>
                  <w:del w:id="107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4AACA53A" w14:textId="71F98B20" w:rsidR="00B3291C" w:rsidDel="00296F79" w:rsidRDefault="00B3291C" w:rsidP="008379B1">
                  <w:pPr>
                    <w:rPr>
                      <w:del w:id="108" w:author="Alexandre Dürrenmatt" w:date="2024-04-29T09:27:00Z"/>
                    </w:rPr>
                  </w:pPr>
                  <w:del w:id="109" w:author="Alexandre Dürrenmatt" w:date="2024-04-29T09:27:00Z">
                    <w:r w:rsidDel="00296F79">
                      <w:delText>Devant la table se trouve une chaise</w:delText>
                    </w:r>
                  </w:del>
                </w:p>
              </w:tc>
            </w:tr>
            <w:tr w:rsidR="00B3291C" w:rsidDel="00296F79" w14:paraId="7AB31467" w14:textId="094B801B" w:rsidTr="008379B1">
              <w:trPr>
                <w:del w:id="110" w:author="Alexandre Dürrenmatt" w:date="2024-04-29T09:27:00Z"/>
              </w:trPr>
              <w:tc>
                <w:tcPr>
                  <w:tcW w:w="0" w:type="auto"/>
                </w:tcPr>
                <w:p w14:paraId="5645122B" w14:textId="1DEAC890" w:rsidR="00B3291C" w:rsidDel="00296F79" w:rsidRDefault="00B3291C" w:rsidP="008379B1">
                  <w:pPr>
                    <w:rPr>
                      <w:del w:id="111" w:author="Alexandre Dürrenmatt" w:date="2024-04-29T09:27:00Z"/>
                    </w:rPr>
                  </w:pPr>
                  <w:del w:id="112" w:author="Alexandre Dürrenmatt" w:date="2024-04-29T09:27:00Z">
                    <w:r w:rsidDel="00296F79">
                      <w:delText>armoires</w:delText>
                    </w:r>
                  </w:del>
                </w:p>
              </w:tc>
              <w:tc>
                <w:tcPr>
                  <w:tcW w:w="0" w:type="auto"/>
                </w:tcPr>
                <w:p w14:paraId="32D6EF9C" w14:textId="189AE4E2" w:rsidR="00B3291C" w:rsidDel="00296F79" w:rsidRDefault="00B3291C" w:rsidP="008379B1">
                  <w:pPr>
                    <w:rPr>
                      <w:del w:id="113" w:author="Alexandre Dürrenmatt" w:date="2024-04-29T09:27:00Z"/>
                    </w:rPr>
                  </w:pPr>
                  <w:del w:id="114" w:author="Alexandre Dürrenmatt" w:date="2024-04-29T09:27:00Z">
                    <w:r w:rsidDel="00296F79">
                      <w:delText>De l'autre côté des serveurs se trouvent des armoires avec des différents câbles à l'intérieur</w:delText>
                    </w:r>
                  </w:del>
                </w:p>
              </w:tc>
            </w:tr>
            <w:tr w:rsidR="00B3291C" w:rsidDel="00296F79" w14:paraId="14A6698F" w14:textId="1BDABE29" w:rsidTr="008379B1">
              <w:trPr>
                <w:del w:id="115" w:author="Alexandre Dürrenmatt" w:date="2024-04-29T09:27:00Z"/>
              </w:trPr>
              <w:tc>
                <w:tcPr>
                  <w:tcW w:w="0" w:type="auto"/>
                </w:tcPr>
                <w:p w14:paraId="4322A05D" w14:textId="76CFFF5E" w:rsidR="00B3291C" w:rsidDel="00296F79" w:rsidRDefault="00B3291C" w:rsidP="008379B1">
                  <w:pPr>
                    <w:rPr>
                      <w:del w:id="116" w:author="Alexandre Dürrenmatt" w:date="2024-04-29T09:27:00Z"/>
                    </w:rPr>
                  </w:pPr>
                  <w:del w:id="117" w:author="Alexandre Dürrenmatt" w:date="2024-04-29T09:27:00Z">
                    <w:r w:rsidDel="00296F79">
                      <w:delText>anciens PCs</w:delText>
                    </w:r>
                  </w:del>
                </w:p>
              </w:tc>
              <w:tc>
                <w:tcPr>
                  <w:tcW w:w="0" w:type="auto"/>
                </w:tcPr>
                <w:p w14:paraId="226EEDD3" w14:textId="12C7F3A5" w:rsidR="00B3291C" w:rsidDel="00296F79" w:rsidRDefault="00B3291C" w:rsidP="008379B1">
                  <w:pPr>
                    <w:rPr>
                      <w:del w:id="118" w:author="Alexandre Dürrenmatt" w:date="2024-04-29T09:27:00Z"/>
                    </w:rPr>
                  </w:pPr>
                  <w:del w:id="119" w:author="Alexandre Dürrenmatt" w:date="2024-04-29T09:27:00Z">
                    <w:r w:rsidDel="00296F79">
                      <w:delText>sur les armoires je vois trois anciens PC</w:delText>
                    </w:r>
                  </w:del>
                </w:p>
              </w:tc>
            </w:tr>
            <w:tr w:rsidR="00B3291C" w:rsidDel="00296F79" w14:paraId="540F86FC" w14:textId="52FB89E6" w:rsidTr="008379B1">
              <w:trPr>
                <w:del w:id="120" w:author="Alexandre Dürrenmatt" w:date="2024-04-29T09:27:00Z"/>
              </w:trPr>
              <w:tc>
                <w:tcPr>
                  <w:tcW w:w="0" w:type="auto"/>
                </w:tcPr>
                <w:p w14:paraId="4F2C4560" w14:textId="5E55F9AC" w:rsidR="00B3291C" w:rsidDel="00296F79" w:rsidRDefault="00B3291C" w:rsidP="008379B1">
                  <w:pPr>
                    <w:rPr>
                      <w:del w:id="121" w:author="Alexandre Dürrenmatt" w:date="2024-04-29T09:27:00Z"/>
                    </w:rPr>
                  </w:pPr>
                  <w:del w:id="122" w:author="Alexandre Dürrenmatt" w:date="2024-04-29T09:27:00Z">
                    <w:r w:rsidDel="00296F79">
                      <w:delText>boîte en carton</w:delText>
                    </w:r>
                  </w:del>
                </w:p>
              </w:tc>
              <w:tc>
                <w:tcPr>
                  <w:tcW w:w="0" w:type="auto"/>
                </w:tcPr>
                <w:p w14:paraId="706E5714" w14:textId="05060507" w:rsidR="00B3291C" w:rsidDel="00296F79" w:rsidRDefault="00B3291C" w:rsidP="008379B1">
                  <w:pPr>
                    <w:rPr>
                      <w:del w:id="123" w:author="Alexandre Dürrenmatt" w:date="2024-04-29T09:27:00Z"/>
                    </w:rPr>
                  </w:pPr>
                  <w:del w:id="124" w:author="Alexandre Dürrenmatt" w:date="2024-04-29T09:27:00Z">
                    <w:r w:rsidDel="00296F79">
                      <w:delText>à côté de ces PC se trouve une boîte en carton</w:delText>
                    </w:r>
                  </w:del>
                </w:p>
              </w:tc>
            </w:tr>
            <w:tr w:rsidR="00B3291C" w:rsidDel="00296F79" w14:paraId="30D5F544" w14:textId="67340E85" w:rsidTr="008379B1">
              <w:trPr>
                <w:del w:id="125" w:author="Alexandre Dürrenmatt" w:date="2024-04-29T09:27:00Z"/>
              </w:trPr>
              <w:tc>
                <w:tcPr>
                  <w:tcW w:w="0" w:type="auto"/>
                </w:tcPr>
                <w:p w14:paraId="72BA60F6" w14:textId="1703CF30" w:rsidR="00B3291C" w:rsidDel="00296F79" w:rsidRDefault="00B3291C" w:rsidP="008379B1">
                  <w:pPr>
                    <w:rPr>
                      <w:del w:id="126" w:author="Alexandre Dürrenmatt" w:date="2024-04-29T09:27:00Z"/>
                    </w:rPr>
                  </w:pPr>
                  <w:del w:id="127" w:author="Alexandre Dürrenmatt" w:date="2024-04-29T09:27:00Z">
                    <w:r w:rsidDel="00296F79">
                      <w:delText>ventilateur</w:delText>
                    </w:r>
                  </w:del>
                </w:p>
              </w:tc>
              <w:tc>
                <w:tcPr>
                  <w:tcW w:w="0" w:type="auto"/>
                </w:tcPr>
                <w:p w14:paraId="7326C163" w14:textId="3C7ECABA" w:rsidR="00B3291C" w:rsidDel="00296F79" w:rsidRDefault="00B3291C" w:rsidP="008379B1">
                  <w:pPr>
                    <w:rPr>
                      <w:del w:id="128" w:author="Alexandre Dürrenmatt" w:date="2024-04-29T09:27:00Z"/>
                    </w:rPr>
                  </w:pPr>
                  <w:del w:id="129" w:author="Alexandre Dürrenmatt" w:date="2024-04-29T09:27:00Z">
                    <w:r w:rsidDel="00296F79">
                      <w:delText>juste devant les serveurs se trouve un ventilateur pour bien refroidir les serveurs</w:delText>
                    </w:r>
                  </w:del>
                </w:p>
              </w:tc>
            </w:tr>
          </w:tbl>
          <w:p w14:paraId="1B2F06C0" w14:textId="531DF30F" w:rsidR="00B3291C" w:rsidDel="00296F79" w:rsidRDefault="00B3291C" w:rsidP="008379B1">
            <w:pPr>
              <w:rPr>
                <w:del w:id="130" w:author="Alexandre Dürrenmatt" w:date="2024-04-29T09:27:00Z"/>
              </w:rPr>
            </w:pPr>
          </w:p>
        </w:tc>
      </w:tr>
    </w:tbl>
    <w:p w14:paraId="2B64C302" w14:textId="5BE0E9C6" w:rsidR="00B3291C" w:rsidDel="00296F79" w:rsidRDefault="00B3291C" w:rsidP="00B3291C">
      <w:pPr>
        <w:rPr>
          <w:del w:id="131" w:author="Alexandre Dürrenmatt" w:date="2024-04-29T09:27:00Z"/>
        </w:rPr>
      </w:pPr>
    </w:p>
    <w:p w14:paraId="539A0069" w14:textId="52637D4E" w:rsidR="00B3291C" w:rsidDel="00296F79" w:rsidRDefault="00B3291C">
      <w:pPr>
        <w:pStyle w:val="Titre3"/>
        <w:numPr>
          <w:ilvl w:val="0"/>
          <w:numId w:val="0"/>
        </w:numPr>
        <w:rPr>
          <w:del w:id="132" w:author="Alexandre Dürrenmatt" w:date="2024-04-29T09:27:00Z"/>
        </w:rPr>
        <w:pPrChange w:id="133" w:author="Alexandre Dürrenmatt" w:date="2024-04-23T16:18:00Z">
          <w:pPr>
            <w:pStyle w:val="Titre3"/>
          </w:pPr>
        </w:pPrChange>
      </w:pPr>
      <w:del w:id="134" w:author="Alexandre Dürrenmatt" w:date="2024-04-29T09:27:00Z">
        <w:r w:rsidDel="00296F79">
          <w:delText>Salle de détente D15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0C936892" w14:textId="086BAD41" w:rsidTr="008379B1">
        <w:trPr>
          <w:del w:id="135" w:author="Alexandre Dürrenmatt" w:date="2024-04-29T09:27:00Z"/>
        </w:trPr>
        <w:tc>
          <w:tcPr>
            <w:tcW w:w="0" w:type="auto"/>
          </w:tcPr>
          <w:p w14:paraId="560EB06F" w14:textId="2D07343C" w:rsidR="00B3291C" w:rsidDel="00296F79" w:rsidRDefault="00B3291C" w:rsidP="008379B1">
            <w:pPr>
              <w:rPr>
                <w:del w:id="136" w:author="Alexandre Dürrenmatt" w:date="2024-04-29T09:27:00Z"/>
              </w:rPr>
            </w:pPr>
            <w:del w:id="137" w:author="Alexandre Dürrenmatt" w:date="2024-04-29T09:27:00Z">
              <w:r w:rsidDel="00296F79">
                <w:delText>En tant qu'élève Je veux une salle de détente pour l'utiliser pendant les pauses Pour les élèves de l'ETML</w:delText>
              </w:r>
            </w:del>
          </w:p>
        </w:tc>
      </w:tr>
      <w:tr w:rsidR="00B3291C" w:rsidDel="00296F79" w14:paraId="0DF68812" w14:textId="6360763F" w:rsidTr="008379B1">
        <w:trPr>
          <w:del w:id="138" w:author="Alexandre Dürrenmatt" w:date="2024-04-29T09:27:00Z"/>
        </w:trPr>
        <w:tc>
          <w:tcPr>
            <w:tcW w:w="0" w:type="auto"/>
          </w:tcPr>
          <w:p w14:paraId="0E1F5F24" w14:textId="74BFCBD8" w:rsidR="00B3291C" w:rsidDel="00296F79" w:rsidRDefault="00B3291C" w:rsidP="008379B1">
            <w:pPr>
              <w:jc w:val="center"/>
              <w:rPr>
                <w:del w:id="139" w:author="Alexandre Dürrenmatt" w:date="2024-04-29T09:27:00Z"/>
              </w:rPr>
            </w:pPr>
            <w:del w:id="140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7"/>
              <w:gridCol w:w="7303"/>
            </w:tblGrid>
            <w:tr w:rsidR="00B3291C" w:rsidDel="00296F79" w14:paraId="014C2147" w14:textId="58B5774D" w:rsidTr="008379B1">
              <w:trPr>
                <w:del w:id="141" w:author="Alexandre Dürrenmatt" w:date="2024-04-29T09:27:00Z"/>
              </w:trPr>
              <w:tc>
                <w:tcPr>
                  <w:tcW w:w="0" w:type="auto"/>
                </w:tcPr>
                <w:p w14:paraId="6491A119" w14:textId="6E058CEC" w:rsidR="00B3291C" w:rsidDel="00296F79" w:rsidRDefault="00B3291C" w:rsidP="008379B1">
                  <w:pPr>
                    <w:rPr>
                      <w:del w:id="142" w:author="Alexandre Dürrenmatt" w:date="2024-04-29T09:27:00Z"/>
                    </w:rPr>
                  </w:pPr>
                  <w:del w:id="143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41DE1EB0" w14:textId="16EE8D75" w:rsidR="00B3291C" w:rsidDel="00296F79" w:rsidRDefault="00B3291C" w:rsidP="008379B1">
                  <w:pPr>
                    <w:rPr>
                      <w:del w:id="144" w:author="Alexandre Dürrenmatt" w:date="2024-04-29T09:27:00Z"/>
                    </w:rPr>
                  </w:pPr>
                  <w:del w:id="145" w:author="Alexandre Dürrenmatt" w:date="2024-04-29T09:27:00Z">
                    <w:r w:rsidDel="00296F79">
                      <w:delText>Il y aura un porte-veste collé au mur</w:delText>
                    </w:r>
                  </w:del>
                </w:p>
              </w:tc>
            </w:tr>
            <w:tr w:rsidR="00B3291C" w:rsidDel="00296F79" w14:paraId="1C78A202" w14:textId="41408F59" w:rsidTr="008379B1">
              <w:trPr>
                <w:del w:id="146" w:author="Alexandre Dürrenmatt" w:date="2024-04-29T09:27:00Z"/>
              </w:trPr>
              <w:tc>
                <w:tcPr>
                  <w:tcW w:w="0" w:type="auto"/>
                </w:tcPr>
                <w:p w14:paraId="60A56460" w14:textId="7C76878E" w:rsidR="00B3291C" w:rsidDel="00296F79" w:rsidRDefault="00B3291C" w:rsidP="008379B1">
                  <w:pPr>
                    <w:rPr>
                      <w:del w:id="147" w:author="Alexandre Dürrenmatt" w:date="2024-04-29T09:27:00Z"/>
                    </w:rPr>
                  </w:pPr>
                  <w:del w:id="148" w:author="Alexandre Dürrenmatt" w:date="2024-04-29T09:27:00Z">
                    <w:r w:rsidDel="00296F79">
                      <w:delText>Armoire (Librerie)</w:delText>
                    </w:r>
                  </w:del>
                </w:p>
              </w:tc>
              <w:tc>
                <w:tcPr>
                  <w:tcW w:w="0" w:type="auto"/>
                </w:tcPr>
                <w:p w14:paraId="4408B0EF" w14:textId="00E3E122" w:rsidR="00B3291C" w:rsidDel="00296F79" w:rsidRDefault="00B3291C" w:rsidP="008379B1">
                  <w:pPr>
                    <w:rPr>
                      <w:del w:id="149" w:author="Alexandre Dürrenmatt" w:date="2024-04-29T09:27:00Z"/>
                    </w:rPr>
                  </w:pPr>
                  <w:del w:id="150" w:author="Alexandre Dürrenmatt" w:date="2024-04-29T09:27:00Z">
                    <w:r w:rsidDel="00296F79">
                      <w:delText>Il y aura une armoire avec des livres à disposition.</w:delText>
                    </w:r>
                  </w:del>
                </w:p>
              </w:tc>
            </w:tr>
            <w:tr w:rsidR="00B3291C" w:rsidDel="00296F79" w14:paraId="52B1C4CA" w14:textId="120AFD28" w:rsidTr="008379B1">
              <w:trPr>
                <w:del w:id="151" w:author="Alexandre Dürrenmatt" w:date="2024-04-29T09:27:00Z"/>
              </w:trPr>
              <w:tc>
                <w:tcPr>
                  <w:tcW w:w="0" w:type="auto"/>
                </w:tcPr>
                <w:p w14:paraId="5AEBF0C1" w14:textId="6A9E8747" w:rsidR="00B3291C" w:rsidDel="00296F79" w:rsidRDefault="00B3291C" w:rsidP="008379B1">
                  <w:pPr>
                    <w:rPr>
                      <w:del w:id="152" w:author="Alexandre Dürrenmatt" w:date="2024-04-29T09:27:00Z"/>
                    </w:rPr>
                  </w:pPr>
                  <w:del w:id="153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288007A3" w14:textId="6A4FCA26" w:rsidR="00B3291C" w:rsidDel="00296F79" w:rsidRDefault="00B3291C" w:rsidP="008379B1">
                  <w:pPr>
                    <w:rPr>
                      <w:del w:id="154" w:author="Alexandre Dürrenmatt" w:date="2024-04-29T09:27:00Z"/>
                    </w:rPr>
                  </w:pPr>
                  <w:del w:id="155" w:author="Alexandre Dürrenmatt" w:date="2024-04-29T09:27:00Z">
                    <w:r w:rsidDel="00296F79">
                      <w:delText>Il y aura 10 poufs au milieu de la salle</w:delText>
                    </w:r>
                  </w:del>
                </w:p>
              </w:tc>
            </w:tr>
            <w:tr w:rsidR="00B3291C" w:rsidDel="00296F79" w14:paraId="6187D1FB" w14:textId="0DD53C8C" w:rsidTr="008379B1">
              <w:trPr>
                <w:del w:id="156" w:author="Alexandre Dürrenmatt" w:date="2024-04-29T09:27:00Z"/>
              </w:trPr>
              <w:tc>
                <w:tcPr>
                  <w:tcW w:w="0" w:type="auto"/>
                </w:tcPr>
                <w:p w14:paraId="08D76BA7" w14:textId="43E693CB" w:rsidR="00B3291C" w:rsidDel="00296F79" w:rsidRDefault="00B3291C" w:rsidP="008379B1">
                  <w:pPr>
                    <w:rPr>
                      <w:del w:id="157" w:author="Alexandre Dürrenmatt" w:date="2024-04-29T09:27:00Z"/>
                    </w:rPr>
                  </w:pPr>
                  <w:del w:id="158" w:author="Alexandre Dürrenmatt" w:date="2024-04-29T09:27:00Z">
                    <w:r w:rsidDel="00296F79">
                      <w:delText>Prises élèctriques</w:delText>
                    </w:r>
                  </w:del>
                </w:p>
              </w:tc>
              <w:tc>
                <w:tcPr>
                  <w:tcW w:w="0" w:type="auto"/>
                </w:tcPr>
                <w:p w14:paraId="4B499938" w14:textId="1C0BDACA" w:rsidR="00B3291C" w:rsidDel="00296F79" w:rsidRDefault="00B3291C" w:rsidP="008379B1">
                  <w:pPr>
                    <w:rPr>
                      <w:del w:id="159" w:author="Alexandre Dürrenmatt" w:date="2024-04-29T09:27:00Z"/>
                    </w:rPr>
                  </w:pPr>
                  <w:del w:id="160" w:author="Alexandre Dürrenmatt" w:date="2024-04-29T09:27:00Z">
                    <w:r w:rsidDel="00296F79">
                      <w:delText>Il y aura une grandre prise élèctrique qui permettron aux élèves charger leur telephone.</w:delText>
                    </w:r>
                  </w:del>
                </w:p>
              </w:tc>
            </w:tr>
            <w:tr w:rsidR="00B3291C" w:rsidDel="00296F79" w14:paraId="69C91046" w14:textId="72FBF799" w:rsidTr="008379B1">
              <w:trPr>
                <w:del w:id="161" w:author="Alexandre Dürrenmatt" w:date="2024-04-29T09:27:00Z"/>
              </w:trPr>
              <w:tc>
                <w:tcPr>
                  <w:tcW w:w="0" w:type="auto"/>
                </w:tcPr>
                <w:p w14:paraId="328F85D1" w14:textId="01E53DCF" w:rsidR="00B3291C" w:rsidDel="00296F79" w:rsidRDefault="00B3291C" w:rsidP="008379B1">
                  <w:pPr>
                    <w:rPr>
                      <w:del w:id="162" w:author="Alexandre Dürrenmatt" w:date="2024-04-29T09:27:00Z"/>
                    </w:rPr>
                  </w:pPr>
                  <w:del w:id="163" w:author="Alexandre Dürrenmatt" w:date="2024-04-29T09:27:00Z">
                    <w:r w:rsidDel="00296F79">
                      <w:delText>Machine distributeur</w:delText>
                    </w:r>
                  </w:del>
                </w:p>
              </w:tc>
              <w:tc>
                <w:tcPr>
                  <w:tcW w:w="0" w:type="auto"/>
                </w:tcPr>
                <w:p w14:paraId="470D7187" w14:textId="35615B65" w:rsidR="00B3291C" w:rsidDel="00296F79" w:rsidRDefault="00B3291C" w:rsidP="008379B1">
                  <w:pPr>
                    <w:rPr>
                      <w:del w:id="164" w:author="Alexandre Dürrenmatt" w:date="2024-04-29T09:27:00Z"/>
                    </w:rPr>
                  </w:pPr>
                  <w:del w:id="165" w:author="Alexandre Dürrenmatt" w:date="2024-04-29T09:27:00Z">
                    <w:r w:rsidDel="00296F79">
                      <w:delText>Il y aura une machine distributeur de boissons et une machine distribuiteur de chips à cote de l'autre.</w:delText>
                    </w:r>
                  </w:del>
                </w:p>
              </w:tc>
            </w:tr>
            <w:tr w:rsidR="00B3291C" w:rsidDel="00296F79" w14:paraId="07CBD55E" w14:textId="29E9DF63" w:rsidTr="008379B1">
              <w:trPr>
                <w:del w:id="166" w:author="Alexandre Dürrenmatt" w:date="2024-04-29T09:27:00Z"/>
              </w:trPr>
              <w:tc>
                <w:tcPr>
                  <w:tcW w:w="0" w:type="auto"/>
                </w:tcPr>
                <w:p w14:paraId="61822B2A" w14:textId="5F8AFBBD" w:rsidR="00B3291C" w:rsidDel="00296F79" w:rsidRDefault="00B3291C" w:rsidP="008379B1">
                  <w:pPr>
                    <w:rPr>
                      <w:del w:id="167" w:author="Alexandre Dürrenmatt" w:date="2024-04-29T09:27:00Z"/>
                    </w:rPr>
                  </w:pPr>
                  <w:del w:id="168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59BECD03" w14:textId="0D58FCE0" w:rsidR="00B3291C" w:rsidDel="00296F79" w:rsidRDefault="00B3291C" w:rsidP="008379B1">
                  <w:pPr>
                    <w:rPr>
                      <w:del w:id="169" w:author="Alexandre Dürrenmatt" w:date="2024-04-29T09:27:00Z"/>
                    </w:rPr>
                  </w:pPr>
                  <w:del w:id="170" w:author="Alexandre Dürrenmatt" w:date="2024-04-29T09:27:00Z">
                    <w:r w:rsidDel="00296F79">
                      <w:delText>Il y aura une poubelle à cote de la porte</w:delText>
                    </w:r>
                  </w:del>
                </w:p>
              </w:tc>
            </w:tr>
            <w:tr w:rsidR="00B3291C" w:rsidDel="00296F79" w14:paraId="225C9305" w14:textId="0BDD1AAE" w:rsidTr="008379B1">
              <w:trPr>
                <w:del w:id="171" w:author="Alexandre Dürrenmatt" w:date="2024-04-29T09:27:00Z"/>
              </w:trPr>
              <w:tc>
                <w:tcPr>
                  <w:tcW w:w="0" w:type="auto"/>
                </w:tcPr>
                <w:p w14:paraId="31C5327E" w14:textId="039CB8D5" w:rsidR="00B3291C" w:rsidDel="00296F79" w:rsidRDefault="00B3291C" w:rsidP="008379B1">
                  <w:pPr>
                    <w:rPr>
                      <w:del w:id="172" w:author="Alexandre Dürrenmatt" w:date="2024-04-29T09:27:00Z"/>
                    </w:rPr>
                  </w:pPr>
                  <w:del w:id="173" w:author="Alexandre Dürrenmatt" w:date="2024-04-29T09:27:00Z">
                    <w:r w:rsidDel="00296F79">
                      <w:delText>Router</w:delText>
                    </w:r>
                  </w:del>
                </w:p>
              </w:tc>
              <w:tc>
                <w:tcPr>
                  <w:tcW w:w="0" w:type="auto"/>
                </w:tcPr>
                <w:p w14:paraId="752EE037" w14:textId="6962BC42" w:rsidR="00B3291C" w:rsidDel="00296F79" w:rsidRDefault="00B3291C" w:rsidP="008379B1">
                  <w:pPr>
                    <w:rPr>
                      <w:del w:id="174" w:author="Alexandre Dürrenmatt" w:date="2024-04-29T09:27:00Z"/>
                    </w:rPr>
                  </w:pPr>
                  <w:del w:id="175" w:author="Alexandre Dürrenmatt" w:date="2024-04-29T09:27:00Z">
                    <w:r w:rsidDel="00296F79">
                      <w:delText>Il aura un router au dessus de la porte avec un reseaux 5g</w:delText>
                    </w:r>
                  </w:del>
                </w:p>
              </w:tc>
            </w:tr>
            <w:tr w:rsidR="00B3291C" w:rsidDel="00296F79" w14:paraId="63703016" w14:textId="0B225572" w:rsidTr="008379B1">
              <w:trPr>
                <w:del w:id="176" w:author="Alexandre Dürrenmatt" w:date="2024-04-29T09:27:00Z"/>
              </w:trPr>
              <w:tc>
                <w:tcPr>
                  <w:tcW w:w="0" w:type="auto"/>
                </w:tcPr>
                <w:p w14:paraId="5480F62A" w14:textId="2A72A05F" w:rsidR="00B3291C" w:rsidDel="00296F79" w:rsidRDefault="00B3291C" w:rsidP="008379B1">
                  <w:pPr>
                    <w:rPr>
                      <w:del w:id="177" w:author="Alexandre Dürrenmatt" w:date="2024-04-29T09:27:00Z"/>
                    </w:rPr>
                  </w:pPr>
                  <w:del w:id="178" w:author="Alexandre Dürrenmatt" w:date="2024-04-29T09:27:00Z">
                    <w:r w:rsidDel="00296F79">
                      <w:delText>Projecteur</w:delText>
                    </w:r>
                  </w:del>
                </w:p>
              </w:tc>
              <w:tc>
                <w:tcPr>
                  <w:tcW w:w="0" w:type="auto"/>
                </w:tcPr>
                <w:p w14:paraId="727090CE" w14:textId="4CB9B35A" w:rsidR="00B3291C" w:rsidDel="00296F79" w:rsidRDefault="00B3291C" w:rsidP="008379B1">
                  <w:pPr>
                    <w:rPr>
                      <w:del w:id="179" w:author="Alexandre Dürrenmatt" w:date="2024-04-29T09:27:00Z"/>
                    </w:rPr>
                  </w:pPr>
                  <w:del w:id="180" w:author="Alexandre Dürrenmatt" w:date="2024-04-29T09:27:00Z">
                    <w:r w:rsidDel="00296F79">
                      <w:delText>Il y aura un projecteur pour regarder des films ou series</w:delText>
                    </w:r>
                  </w:del>
                </w:p>
              </w:tc>
            </w:tr>
          </w:tbl>
          <w:p w14:paraId="61F1A291" w14:textId="3F34B069" w:rsidR="00B3291C" w:rsidDel="00296F79" w:rsidRDefault="00B3291C" w:rsidP="008379B1">
            <w:pPr>
              <w:rPr>
                <w:del w:id="181" w:author="Alexandre Dürrenmatt" w:date="2024-04-29T09:27:00Z"/>
              </w:rPr>
            </w:pPr>
          </w:p>
        </w:tc>
      </w:tr>
    </w:tbl>
    <w:p w14:paraId="45CEC386" w14:textId="77777777" w:rsidR="00B3291C" w:rsidDel="00B3291C" w:rsidRDefault="00B3291C" w:rsidP="00B3291C">
      <w:pPr>
        <w:rPr>
          <w:del w:id="182" w:author="Alexandre Dürrenmatt" w:date="2024-04-23T16:17:00Z"/>
        </w:rPr>
      </w:pPr>
    </w:p>
    <w:p w14:paraId="282FD33B" w14:textId="0CC9EEB3" w:rsidR="00B3291C" w:rsidDel="00296F79" w:rsidRDefault="00B3291C">
      <w:pPr>
        <w:pStyle w:val="Titre3"/>
        <w:numPr>
          <w:ilvl w:val="0"/>
          <w:numId w:val="0"/>
        </w:numPr>
        <w:rPr>
          <w:del w:id="183" w:author="Alexandre Dürrenmatt" w:date="2024-04-29T09:27:00Z"/>
        </w:rPr>
        <w:pPrChange w:id="184" w:author="Alexandre Dürrenmatt" w:date="2024-04-23T16:17:00Z">
          <w:pPr>
            <w:pStyle w:val="Titre3"/>
          </w:pPr>
        </w:pPrChange>
      </w:pPr>
      <w:del w:id="185" w:author="Alexandre Dürrenmatt" w:date="2024-04-29T09:27:00Z">
        <w:r w:rsidDel="00296F79">
          <w:delText>Terrase (Toit)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2"/>
      </w:tblGrid>
      <w:tr w:rsidR="00B3291C" w:rsidDel="00296F79" w14:paraId="73BA854A" w14:textId="69822CF2" w:rsidTr="008379B1">
        <w:trPr>
          <w:del w:id="186" w:author="Alexandre Dürrenmatt" w:date="2024-04-29T09:27:00Z"/>
        </w:trPr>
        <w:tc>
          <w:tcPr>
            <w:tcW w:w="0" w:type="auto"/>
          </w:tcPr>
          <w:p w14:paraId="4DC75952" w14:textId="059969F2" w:rsidR="00B3291C" w:rsidDel="00296F79" w:rsidRDefault="00B3291C" w:rsidP="008379B1">
            <w:pPr>
              <w:rPr>
                <w:del w:id="187" w:author="Alexandre Dürrenmatt" w:date="2024-04-29T09:27:00Z"/>
              </w:rPr>
            </w:pPr>
            <w:del w:id="188" w:author="Alexandre Dürrenmatt" w:date="2024-04-29T09:27:00Z">
              <w:r w:rsidDel="00296F79">
                <w:delText>En tant qu'élève Je veux une terrasse Pour pouvoir me reposer a l'extérieur</w:delText>
              </w:r>
            </w:del>
          </w:p>
        </w:tc>
      </w:tr>
      <w:tr w:rsidR="00B3291C" w:rsidDel="00296F79" w14:paraId="1E69EE46" w14:textId="6A3C2B07" w:rsidTr="008379B1">
        <w:trPr>
          <w:del w:id="189" w:author="Alexandre Dürrenmatt" w:date="2024-04-29T09:27:00Z"/>
        </w:trPr>
        <w:tc>
          <w:tcPr>
            <w:tcW w:w="0" w:type="auto"/>
          </w:tcPr>
          <w:p w14:paraId="5598544E" w14:textId="1158153B" w:rsidR="00B3291C" w:rsidDel="00296F79" w:rsidRDefault="00B3291C" w:rsidP="008379B1">
            <w:pPr>
              <w:jc w:val="center"/>
              <w:rPr>
                <w:del w:id="190" w:author="Alexandre Dürrenmatt" w:date="2024-04-29T09:27:00Z"/>
              </w:rPr>
            </w:pPr>
            <w:del w:id="191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52"/>
              <w:gridCol w:w="4941"/>
            </w:tblGrid>
            <w:tr w:rsidR="00B3291C" w:rsidDel="00296F79" w14:paraId="6D2E2863" w14:textId="2AEA857D" w:rsidTr="008379B1">
              <w:trPr>
                <w:del w:id="192" w:author="Alexandre Dürrenmatt" w:date="2024-04-29T09:27:00Z"/>
              </w:trPr>
              <w:tc>
                <w:tcPr>
                  <w:tcW w:w="0" w:type="auto"/>
                </w:tcPr>
                <w:p w14:paraId="4FE707E1" w14:textId="7453A4E2" w:rsidR="00B3291C" w:rsidDel="00296F79" w:rsidRDefault="00B3291C" w:rsidP="008379B1">
                  <w:pPr>
                    <w:rPr>
                      <w:del w:id="193" w:author="Alexandre Dürrenmatt" w:date="2024-04-29T09:27:00Z"/>
                    </w:rPr>
                  </w:pPr>
                  <w:del w:id="194" w:author="Alexandre Dürrenmatt" w:date="2024-04-29T09:27:00Z">
                    <w:r w:rsidDel="00296F79">
                      <w:delText>Parasol</w:delText>
                    </w:r>
                  </w:del>
                </w:p>
              </w:tc>
              <w:tc>
                <w:tcPr>
                  <w:tcW w:w="0" w:type="auto"/>
                </w:tcPr>
                <w:p w14:paraId="6D2630E1" w14:textId="6176F038" w:rsidR="00B3291C" w:rsidDel="00296F79" w:rsidRDefault="00B3291C" w:rsidP="008379B1">
                  <w:pPr>
                    <w:rPr>
                      <w:del w:id="195" w:author="Alexandre Dürrenmatt" w:date="2024-04-29T09:27:00Z"/>
                    </w:rPr>
                  </w:pPr>
                  <w:del w:id="196" w:author="Alexandre Dürrenmatt" w:date="2024-04-29T09:27:00Z">
                    <w:r w:rsidDel="00296F79">
                      <w:delText>- Je veux 1 parasol sous chaque table</w:delText>
                    </w:r>
                  </w:del>
                </w:p>
              </w:tc>
            </w:tr>
            <w:tr w:rsidR="00B3291C" w:rsidDel="00296F79" w14:paraId="40FE7649" w14:textId="0BEE3AB8" w:rsidTr="008379B1">
              <w:trPr>
                <w:del w:id="197" w:author="Alexandre Dürrenmatt" w:date="2024-04-29T09:27:00Z"/>
              </w:trPr>
              <w:tc>
                <w:tcPr>
                  <w:tcW w:w="0" w:type="auto"/>
                </w:tcPr>
                <w:p w14:paraId="1ED05986" w14:textId="32D966C6" w:rsidR="00B3291C" w:rsidDel="00296F79" w:rsidRDefault="00B3291C" w:rsidP="008379B1">
                  <w:pPr>
                    <w:rPr>
                      <w:del w:id="198" w:author="Alexandre Dürrenmatt" w:date="2024-04-29T09:27:00Z"/>
                    </w:rPr>
                  </w:pPr>
                  <w:del w:id="199" w:author="Alexandre Dürrenmatt" w:date="2024-04-29T09:27:00Z">
                    <w:r w:rsidDel="00296F79">
                      <w:delText>Barrières</w:delText>
                    </w:r>
                  </w:del>
                </w:p>
              </w:tc>
              <w:tc>
                <w:tcPr>
                  <w:tcW w:w="0" w:type="auto"/>
                </w:tcPr>
                <w:p w14:paraId="3A073163" w14:textId="4ED2E6D4" w:rsidR="00B3291C" w:rsidDel="00296F79" w:rsidRDefault="00B3291C" w:rsidP="008379B1">
                  <w:pPr>
                    <w:rPr>
                      <w:del w:id="200" w:author="Alexandre Dürrenmatt" w:date="2024-04-29T09:27:00Z"/>
                    </w:rPr>
                  </w:pPr>
                  <w:del w:id="201" w:author="Alexandre Dürrenmatt" w:date="2024-04-29T09:27:00Z">
                    <w:r w:rsidDel="00296F79">
                      <w:delText>- Je veux des barrières tout autour</w:delText>
                    </w:r>
                  </w:del>
                </w:p>
              </w:tc>
            </w:tr>
            <w:tr w:rsidR="00B3291C" w:rsidDel="00296F79" w14:paraId="53815A22" w14:textId="3B8F8950" w:rsidTr="008379B1">
              <w:trPr>
                <w:del w:id="202" w:author="Alexandre Dürrenmatt" w:date="2024-04-29T09:27:00Z"/>
              </w:trPr>
              <w:tc>
                <w:tcPr>
                  <w:tcW w:w="0" w:type="auto"/>
                </w:tcPr>
                <w:p w14:paraId="7D0CA7C1" w14:textId="7A3AF998" w:rsidR="00B3291C" w:rsidDel="00296F79" w:rsidRDefault="00B3291C" w:rsidP="008379B1">
                  <w:pPr>
                    <w:rPr>
                      <w:del w:id="203" w:author="Alexandre Dürrenmatt" w:date="2024-04-29T09:27:00Z"/>
                    </w:rPr>
                  </w:pPr>
                  <w:del w:id="204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698CA420" w14:textId="0CEEADD5" w:rsidR="00B3291C" w:rsidDel="00296F79" w:rsidRDefault="00B3291C" w:rsidP="008379B1">
                  <w:pPr>
                    <w:rPr>
                      <w:del w:id="205" w:author="Alexandre Dürrenmatt" w:date="2024-04-29T09:27:00Z"/>
                    </w:rPr>
                  </w:pPr>
                  <w:del w:id="206" w:author="Alexandre Dürrenmatt" w:date="2024-04-29T09:27:00Z">
                    <w:r w:rsidDel="00296F79">
                      <w:delText>- Je veux 6 tables</w:delText>
                    </w:r>
                  </w:del>
                </w:p>
              </w:tc>
            </w:tr>
            <w:tr w:rsidR="00B3291C" w:rsidDel="00296F79" w14:paraId="7BA5EB54" w14:textId="5CE190B2" w:rsidTr="008379B1">
              <w:trPr>
                <w:del w:id="207" w:author="Alexandre Dürrenmatt" w:date="2024-04-29T09:27:00Z"/>
              </w:trPr>
              <w:tc>
                <w:tcPr>
                  <w:tcW w:w="0" w:type="auto"/>
                </w:tcPr>
                <w:p w14:paraId="246BA385" w14:textId="1671B75A" w:rsidR="00B3291C" w:rsidDel="00296F79" w:rsidRDefault="00B3291C" w:rsidP="008379B1">
                  <w:pPr>
                    <w:rPr>
                      <w:del w:id="208" w:author="Alexandre Dürrenmatt" w:date="2024-04-29T09:27:00Z"/>
                    </w:rPr>
                  </w:pPr>
                  <w:del w:id="209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506CDEA3" w14:textId="541FA3F3" w:rsidR="00B3291C" w:rsidDel="00296F79" w:rsidRDefault="00B3291C" w:rsidP="008379B1">
                  <w:pPr>
                    <w:rPr>
                      <w:del w:id="210" w:author="Alexandre Dürrenmatt" w:date="2024-04-29T09:27:00Z"/>
                    </w:rPr>
                  </w:pPr>
                  <w:del w:id="211" w:author="Alexandre Dürrenmatt" w:date="2024-04-29T09:27:00Z">
                    <w:r w:rsidDel="00296F79">
                      <w:delText>- Je veux 4 chaises par tables</w:delText>
                    </w:r>
                  </w:del>
                </w:p>
              </w:tc>
            </w:tr>
            <w:tr w:rsidR="00B3291C" w:rsidDel="00296F79" w14:paraId="204F7815" w14:textId="2FF43CD6" w:rsidTr="008379B1">
              <w:trPr>
                <w:del w:id="212" w:author="Alexandre Dürrenmatt" w:date="2024-04-29T09:27:00Z"/>
              </w:trPr>
              <w:tc>
                <w:tcPr>
                  <w:tcW w:w="0" w:type="auto"/>
                </w:tcPr>
                <w:p w14:paraId="2741E6BC" w14:textId="3B5C7DF1" w:rsidR="00B3291C" w:rsidDel="00296F79" w:rsidRDefault="00B3291C" w:rsidP="008379B1">
                  <w:pPr>
                    <w:rPr>
                      <w:del w:id="213" w:author="Alexandre Dürrenmatt" w:date="2024-04-29T09:27:00Z"/>
                    </w:rPr>
                  </w:pPr>
                  <w:del w:id="214" w:author="Alexandre Dürrenmatt" w:date="2024-04-29T09:27:00Z">
                    <w:r w:rsidDel="00296F79">
                      <w:delText>Panneaux solaires</w:delText>
                    </w:r>
                  </w:del>
                </w:p>
              </w:tc>
              <w:tc>
                <w:tcPr>
                  <w:tcW w:w="0" w:type="auto"/>
                </w:tcPr>
                <w:p w14:paraId="263D7F75" w14:textId="64A52E75" w:rsidR="00B3291C" w:rsidDel="00296F79" w:rsidRDefault="00B3291C" w:rsidP="008379B1">
                  <w:pPr>
                    <w:rPr>
                      <w:del w:id="215" w:author="Alexandre Dürrenmatt" w:date="2024-04-29T09:27:00Z"/>
                    </w:rPr>
                  </w:pPr>
                  <w:del w:id="216" w:author="Alexandre Dürrenmatt" w:date="2024-04-29T09:27:00Z">
                    <w:r w:rsidDel="00296F79">
                      <w:delText>- Il y a 5 paneaux solaires qui generent de l'energie</w:delText>
                    </w:r>
                  </w:del>
                </w:p>
              </w:tc>
            </w:tr>
            <w:tr w:rsidR="00B3291C" w:rsidDel="00296F79" w14:paraId="57AC226E" w14:textId="22906610" w:rsidTr="008379B1">
              <w:trPr>
                <w:del w:id="217" w:author="Alexandre Dürrenmatt" w:date="2024-04-29T09:27:00Z"/>
              </w:trPr>
              <w:tc>
                <w:tcPr>
                  <w:tcW w:w="0" w:type="auto"/>
                </w:tcPr>
                <w:p w14:paraId="23BE8989" w14:textId="5C1012B8" w:rsidR="00B3291C" w:rsidDel="00296F79" w:rsidRDefault="00B3291C" w:rsidP="008379B1">
                  <w:pPr>
                    <w:rPr>
                      <w:del w:id="218" w:author="Alexandre Dürrenmatt" w:date="2024-04-29T09:27:00Z"/>
                    </w:rPr>
                  </w:pPr>
                  <w:del w:id="219" w:author="Alexandre Dürrenmatt" w:date="2024-04-29T09:27:00Z">
                    <w:r w:rsidDel="00296F79">
                      <w:delText>Abris</w:delText>
                    </w:r>
                  </w:del>
                </w:p>
              </w:tc>
              <w:tc>
                <w:tcPr>
                  <w:tcW w:w="0" w:type="auto"/>
                </w:tcPr>
                <w:p w14:paraId="5FAF0052" w14:textId="0F614B3F" w:rsidR="00B3291C" w:rsidDel="00296F79" w:rsidRDefault="00B3291C" w:rsidP="008379B1">
                  <w:pPr>
                    <w:rPr>
                      <w:del w:id="220" w:author="Alexandre Dürrenmatt" w:date="2024-04-29T09:27:00Z"/>
                    </w:rPr>
                  </w:pPr>
                  <w:del w:id="221" w:author="Alexandre Dürrenmatt" w:date="2024-04-29T09:27:00Z">
                    <w:r w:rsidDel="00296F79">
                      <w:delText>- Je veux 1 abris</w:delText>
                    </w:r>
                  </w:del>
                </w:p>
              </w:tc>
            </w:tr>
            <w:tr w:rsidR="00B3291C" w:rsidDel="00296F79" w14:paraId="3D4DB281" w14:textId="3A97A6BC" w:rsidTr="008379B1">
              <w:trPr>
                <w:del w:id="222" w:author="Alexandre Dürrenmatt" w:date="2024-04-29T09:27:00Z"/>
              </w:trPr>
              <w:tc>
                <w:tcPr>
                  <w:tcW w:w="0" w:type="auto"/>
                </w:tcPr>
                <w:p w14:paraId="01B1AB3C" w14:textId="07D81DF6" w:rsidR="00B3291C" w:rsidDel="00296F79" w:rsidRDefault="00B3291C" w:rsidP="008379B1">
                  <w:pPr>
                    <w:rPr>
                      <w:del w:id="223" w:author="Alexandre Dürrenmatt" w:date="2024-04-29T09:27:00Z"/>
                    </w:rPr>
                  </w:pPr>
                  <w:del w:id="224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1802C509" w14:textId="30EE21E9" w:rsidR="00B3291C" w:rsidDel="00296F79" w:rsidRDefault="00B3291C" w:rsidP="008379B1">
                  <w:pPr>
                    <w:rPr>
                      <w:del w:id="225" w:author="Alexandre Dürrenmatt" w:date="2024-04-29T09:27:00Z"/>
                    </w:rPr>
                  </w:pPr>
                  <w:del w:id="226" w:author="Alexandre Dürrenmatt" w:date="2024-04-29T09:27:00Z">
                    <w:r w:rsidDel="00296F79">
                      <w:delText>- Je veux des fleurs pour décorer la terasse</w:delText>
                    </w:r>
                  </w:del>
                </w:p>
              </w:tc>
            </w:tr>
            <w:tr w:rsidR="00B3291C" w:rsidDel="00296F79" w14:paraId="745F4CED" w14:textId="159DD735" w:rsidTr="008379B1">
              <w:trPr>
                <w:del w:id="227" w:author="Alexandre Dürrenmatt" w:date="2024-04-29T09:27:00Z"/>
              </w:trPr>
              <w:tc>
                <w:tcPr>
                  <w:tcW w:w="0" w:type="auto"/>
                </w:tcPr>
                <w:p w14:paraId="68C5CD3C" w14:textId="60265844" w:rsidR="00B3291C" w:rsidDel="00296F79" w:rsidRDefault="00B3291C" w:rsidP="008379B1">
                  <w:pPr>
                    <w:rPr>
                      <w:del w:id="228" w:author="Alexandre Dürrenmatt" w:date="2024-04-29T09:27:00Z"/>
                    </w:rPr>
                  </w:pPr>
                  <w:del w:id="229" w:author="Alexandre Dürrenmatt" w:date="2024-04-29T09:27:00Z">
                    <w:r w:rsidDel="00296F79">
                      <w:delText>Bancs</w:delText>
                    </w:r>
                  </w:del>
                </w:p>
              </w:tc>
              <w:tc>
                <w:tcPr>
                  <w:tcW w:w="0" w:type="auto"/>
                </w:tcPr>
                <w:p w14:paraId="075F76DA" w14:textId="5445D233" w:rsidR="00B3291C" w:rsidDel="00296F79" w:rsidRDefault="00B3291C" w:rsidP="008379B1">
                  <w:pPr>
                    <w:rPr>
                      <w:del w:id="230" w:author="Alexandre Dürrenmatt" w:date="2024-04-29T09:27:00Z"/>
                    </w:rPr>
                  </w:pPr>
                  <w:del w:id="231" w:author="Alexandre Dürrenmatt" w:date="2024-04-29T09:27:00Z">
                    <w:r w:rsidDel="00296F79">
                      <w:delText>- Je veux 4 bancs</w:delText>
                    </w:r>
                  </w:del>
                </w:p>
              </w:tc>
            </w:tr>
          </w:tbl>
          <w:p w14:paraId="07172819" w14:textId="6355B636" w:rsidR="00B3291C" w:rsidDel="00296F79" w:rsidRDefault="00B3291C" w:rsidP="008379B1">
            <w:pPr>
              <w:rPr>
                <w:del w:id="232" w:author="Alexandre Dürrenmatt" w:date="2024-04-29T09:27:00Z"/>
              </w:rPr>
            </w:pPr>
          </w:p>
        </w:tc>
      </w:tr>
    </w:tbl>
    <w:p w14:paraId="60E6A6D4" w14:textId="214B9D96" w:rsidR="00B3291C" w:rsidDel="00296F79" w:rsidRDefault="00B3291C" w:rsidP="00B3291C">
      <w:pPr>
        <w:rPr>
          <w:del w:id="233" w:author="Alexandre Dürrenmatt" w:date="2024-04-29T09:27:00Z"/>
        </w:rPr>
      </w:pPr>
    </w:p>
    <w:p w14:paraId="0B9B0416" w14:textId="4C8F3B81" w:rsidR="00B3291C" w:rsidDel="00296F79" w:rsidRDefault="00B3291C">
      <w:pPr>
        <w:pStyle w:val="Titre3"/>
        <w:numPr>
          <w:ilvl w:val="0"/>
          <w:numId w:val="0"/>
        </w:numPr>
        <w:rPr>
          <w:del w:id="234" w:author="Alexandre Dürrenmatt" w:date="2024-04-29T09:27:00Z"/>
        </w:rPr>
        <w:pPrChange w:id="235" w:author="Alexandre Dürrenmatt" w:date="2024-04-23T16:18:00Z">
          <w:pPr>
            <w:pStyle w:val="Titre3"/>
          </w:pPr>
        </w:pPrChange>
      </w:pPr>
      <w:del w:id="236" w:author="Alexandre Dürrenmatt" w:date="2024-04-29T09:27:00Z">
        <w:r w:rsidDel="00296F79">
          <w:delText>Entrée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5AFF6DED" w14:textId="09DCD384" w:rsidTr="008379B1">
        <w:trPr>
          <w:del w:id="237" w:author="Alexandre Dürrenmatt" w:date="2024-04-29T09:27:00Z"/>
        </w:trPr>
        <w:tc>
          <w:tcPr>
            <w:tcW w:w="0" w:type="auto"/>
          </w:tcPr>
          <w:p w14:paraId="54F87723" w14:textId="1BD65DE5" w:rsidR="00B3291C" w:rsidDel="00296F79" w:rsidRDefault="00B3291C" w:rsidP="008379B1">
            <w:pPr>
              <w:rPr>
                <w:del w:id="238" w:author="Alexandre Dürrenmatt" w:date="2024-04-29T09:27:00Z"/>
              </w:rPr>
            </w:pPr>
            <w:del w:id="239" w:author="Alexandre Dürrenmatt" w:date="2024-04-29T09:27:00Z">
              <w:r w:rsidDel="00296F79">
                <w:delText>En tant qu'élève Je veux une belle entrée au batiment Pour les élèves et enseignants</w:delText>
              </w:r>
            </w:del>
          </w:p>
        </w:tc>
      </w:tr>
      <w:tr w:rsidR="00B3291C" w:rsidDel="00296F79" w14:paraId="4FF3C77B" w14:textId="11C16267" w:rsidTr="008379B1">
        <w:trPr>
          <w:del w:id="240" w:author="Alexandre Dürrenmatt" w:date="2024-04-29T09:27:00Z"/>
        </w:trPr>
        <w:tc>
          <w:tcPr>
            <w:tcW w:w="0" w:type="auto"/>
          </w:tcPr>
          <w:p w14:paraId="142912BD" w14:textId="7B128A9B" w:rsidR="00B3291C" w:rsidDel="00296F79" w:rsidRDefault="00B3291C" w:rsidP="008379B1">
            <w:pPr>
              <w:jc w:val="center"/>
              <w:rPr>
                <w:del w:id="241" w:author="Alexandre Dürrenmatt" w:date="2024-04-29T09:27:00Z"/>
              </w:rPr>
            </w:pPr>
            <w:del w:id="242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38"/>
              <w:gridCol w:w="8402"/>
            </w:tblGrid>
            <w:tr w:rsidR="00B3291C" w:rsidDel="00296F79" w14:paraId="4B4DC983" w14:textId="60388379" w:rsidTr="008379B1">
              <w:trPr>
                <w:del w:id="243" w:author="Alexandre Dürrenmatt" w:date="2024-04-29T09:27:00Z"/>
              </w:trPr>
              <w:tc>
                <w:tcPr>
                  <w:tcW w:w="0" w:type="auto"/>
                </w:tcPr>
                <w:p w14:paraId="06C096E2" w14:textId="1C3C8308" w:rsidR="00B3291C" w:rsidDel="00296F79" w:rsidRDefault="00B3291C" w:rsidP="008379B1">
                  <w:pPr>
                    <w:rPr>
                      <w:del w:id="244" w:author="Alexandre Dürrenmatt" w:date="2024-04-29T09:27:00Z"/>
                    </w:rPr>
                  </w:pPr>
                  <w:del w:id="245" w:author="Alexandre Dürrenmatt" w:date="2024-04-29T09:27:00Z">
                    <w:r w:rsidDel="00296F79">
                      <w:delText>Entrée</w:delText>
                    </w:r>
                  </w:del>
                </w:p>
              </w:tc>
              <w:tc>
                <w:tcPr>
                  <w:tcW w:w="0" w:type="auto"/>
                </w:tcPr>
                <w:p w14:paraId="256914C0" w14:textId="6DB8A901" w:rsidR="00B3291C" w:rsidDel="00296F79" w:rsidRDefault="00B3291C" w:rsidP="008379B1">
                  <w:pPr>
                    <w:rPr>
                      <w:del w:id="246" w:author="Alexandre Dürrenmatt" w:date="2024-04-29T09:27:00Z"/>
                    </w:rPr>
                  </w:pPr>
                  <w:del w:id="247" w:author="Alexandre Dürrenmatt" w:date="2024-04-29T09:27:00Z">
                    <w:r w:rsidDel="00296F79">
                      <w:delText>- Une porte automatique - Pannel pour s'identifier avant d'entrer - Poubelle pour le carton à cote de la porte - Poubelle pour les cannettes à cote de la porte - Poubelle à coté de la porte (tout) - Cendrier à coté de la porte  - Des cassières au murs</w:delText>
                    </w:r>
                  </w:del>
                </w:p>
              </w:tc>
            </w:tr>
          </w:tbl>
          <w:p w14:paraId="02389689" w14:textId="73189963" w:rsidR="00B3291C" w:rsidDel="00296F79" w:rsidRDefault="00B3291C" w:rsidP="008379B1">
            <w:pPr>
              <w:rPr>
                <w:del w:id="248" w:author="Alexandre Dürrenmatt" w:date="2024-04-29T09:27:00Z"/>
              </w:rPr>
            </w:pPr>
          </w:p>
        </w:tc>
      </w:tr>
    </w:tbl>
    <w:p w14:paraId="56389EFD" w14:textId="42E8D193" w:rsidR="00B3291C" w:rsidDel="00296F79" w:rsidRDefault="00B3291C" w:rsidP="00B3291C">
      <w:pPr>
        <w:rPr>
          <w:del w:id="249" w:author="Alexandre Dürrenmatt" w:date="2024-04-29T09:27:00Z"/>
        </w:rPr>
      </w:pPr>
    </w:p>
    <w:p w14:paraId="55383091" w14:textId="7DCB177F" w:rsidR="00B3291C" w:rsidDel="00296F79" w:rsidRDefault="00B3291C">
      <w:pPr>
        <w:pStyle w:val="Titre3"/>
        <w:numPr>
          <w:ilvl w:val="0"/>
          <w:numId w:val="0"/>
        </w:numPr>
        <w:rPr>
          <w:del w:id="250" w:author="Alexandre Dürrenmatt" w:date="2024-04-29T09:27:00Z"/>
        </w:rPr>
        <w:pPrChange w:id="251" w:author="Alexandre Dürrenmatt" w:date="2024-04-23T16:18:00Z">
          <w:pPr>
            <w:pStyle w:val="Titre3"/>
          </w:pPr>
        </w:pPrChange>
      </w:pPr>
      <w:del w:id="252" w:author="Alexandre Dürrenmatt" w:date="2024-04-29T09:27:00Z">
        <w:r w:rsidDel="00296F79">
          <w:delText>Couloir 1er étage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4F07B8AC" w14:textId="3EBA6D06" w:rsidTr="008379B1">
        <w:trPr>
          <w:del w:id="253" w:author="Alexandre Dürrenmatt" w:date="2024-04-29T09:27:00Z"/>
        </w:trPr>
        <w:tc>
          <w:tcPr>
            <w:tcW w:w="0" w:type="auto"/>
          </w:tcPr>
          <w:p w14:paraId="67AC10A7" w14:textId="10E1BA72" w:rsidR="00B3291C" w:rsidDel="00296F79" w:rsidRDefault="00B3291C" w:rsidP="008379B1">
            <w:pPr>
              <w:rPr>
                <w:del w:id="254" w:author="Alexandre Dürrenmatt" w:date="2024-04-29T09:27:00Z"/>
              </w:rPr>
            </w:pPr>
            <w:del w:id="255" w:author="Alexandre Dürrenmatt" w:date="2024-04-29T09:27:00Z">
              <w:r w:rsidDel="00296F79">
                <w:delText>En tant qu'élève  Je veux un couloir Pour passer et se reposser un moment</w:delText>
              </w:r>
            </w:del>
          </w:p>
        </w:tc>
      </w:tr>
      <w:tr w:rsidR="00B3291C" w:rsidDel="00296F79" w14:paraId="5CF5562E" w14:textId="59D2D57D" w:rsidTr="008379B1">
        <w:trPr>
          <w:del w:id="256" w:author="Alexandre Dürrenmatt" w:date="2024-04-29T09:27:00Z"/>
        </w:trPr>
        <w:tc>
          <w:tcPr>
            <w:tcW w:w="0" w:type="auto"/>
          </w:tcPr>
          <w:p w14:paraId="76448ECD" w14:textId="2DEC576E" w:rsidR="00B3291C" w:rsidDel="00296F79" w:rsidRDefault="00B3291C" w:rsidP="008379B1">
            <w:pPr>
              <w:jc w:val="center"/>
              <w:rPr>
                <w:del w:id="257" w:author="Alexandre Dürrenmatt" w:date="2024-04-29T09:27:00Z"/>
              </w:rPr>
            </w:pPr>
            <w:del w:id="25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07"/>
              <w:gridCol w:w="8333"/>
            </w:tblGrid>
            <w:tr w:rsidR="00B3291C" w:rsidDel="00296F79" w14:paraId="116129CC" w14:textId="5B03890A" w:rsidTr="008379B1">
              <w:trPr>
                <w:del w:id="259" w:author="Alexandre Dürrenmatt" w:date="2024-04-29T09:27:00Z"/>
              </w:trPr>
              <w:tc>
                <w:tcPr>
                  <w:tcW w:w="0" w:type="auto"/>
                </w:tcPr>
                <w:p w14:paraId="3F273307" w14:textId="4395D623" w:rsidR="00B3291C" w:rsidDel="00296F79" w:rsidRDefault="00B3291C" w:rsidP="008379B1">
                  <w:pPr>
                    <w:rPr>
                      <w:del w:id="260" w:author="Alexandre Dürrenmatt" w:date="2024-04-29T09:27:00Z"/>
                    </w:rPr>
                  </w:pPr>
                  <w:del w:id="261" w:author="Alexandre Dürrenmatt" w:date="2024-04-29T09:27:00Z">
                    <w:r w:rsidDel="00296F79">
                      <w:delText>Couloir</w:delText>
                    </w:r>
                  </w:del>
                </w:p>
              </w:tc>
              <w:tc>
                <w:tcPr>
                  <w:tcW w:w="0" w:type="auto"/>
                </w:tcPr>
                <w:p w14:paraId="5DDD6464" w14:textId="6C17757F" w:rsidR="00B3291C" w:rsidDel="00296F79" w:rsidRDefault="00B3291C" w:rsidP="008379B1">
                  <w:pPr>
                    <w:rPr>
                      <w:del w:id="262" w:author="Alexandre Dürrenmatt" w:date="2024-04-29T09:27:00Z"/>
                    </w:rPr>
                  </w:pPr>
                  <w:del w:id="263" w:author="Alexandre Dürrenmatt" w:date="2024-04-29T09:27:00Z">
                    <w:r w:rsidDel="00296F79">
                      <w:delText>- Deux cannapés pour chaque salle de classe  - Deux machine distri - Deux escalière pour monter au 2me étage</w:delText>
                    </w:r>
                  </w:del>
                </w:p>
              </w:tc>
            </w:tr>
          </w:tbl>
          <w:p w14:paraId="578D25F0" w14:textId="31AD20DF" w:rsidR="00B3291C" w:rsidDel="00296F79" w:rsidRDefault="00B3291C" w:rsidP="008379B1">
            <w:pPr>
              <w:rPr>
                <w:del w:id="264" w:author="Alexandre Dürrenmatt" w:date="2024-04-29T09:27:00Z"/>
              </w:rPr>
            </w:pPr>
          </w:p>
        </w:tc>
      </w:tr>
    </w:tbl>
    <w:p w14:paraId="4AF8156D" w14:textId="08550B62" w:rsidR="00B3291C" w:rsidDel="00296F79" w:rsidRDefault="00B3291C" w:rsidP="00B3291C">
      <w:pPr>
        <w:rPr>
          <w:del w:id="265" w:author="Alexandre Dürrenmatt" w:date="2024-04-29T09:27:00Z"/>
        </w:rPr>
      </w:pPr>
    </w:p>
    <w:p w14:paraId="2A5AD3F6" w14:textId="0DA7CA4B" w:rsidR="00B3291C" w:rsidDel="00296F79" w:rsidRDefault="00B3291C">
      <w:pPr>
        <w:pStyle w:val="Titre3"/>
        <w:numPr>
          <w:ilvl w:val="0"/>
          <w:numId w:val="0"/>
        </w:numPr>
        <w:rPr>
          <w:del w:id="266" w:author="Alexandre Dürrenmatt" w:date="2024-04-29T09:27:00Z"/>
        </w:rPr>
        <w:pPrChange w:id="267" w:author="Alexandre Dürrenmatt" w:date="2024-04-23T16:18:00Z">
          <w:pPr>
            <w:pStyle w:val="Titre3"/>
          </w:pPr>
        </w:pPrChange>
      </w:pPr>
      <w:del w:id="268" w:author="Alexandre Dürrenmatt" w:date="2024-04-29T09:27:00Z">
        <w:r w:rsidDel="00296F79">
          <w:delText>Couloir 2me étage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158255AD" w14:textId="5900A1F2" w:rsidTr="008379B1">
        <w:trPr>
          <w:del w:id="269" w:author="Alexandre Dürrenmatt" w:date="2024-04-29T09:27:00Z"/>
        </w:trPr>
        <w:tc>
          <w:tcPr>
            <w:tcW w:w="0" w:type="auto"/>
          </w:tcPr>
          <w:p w14:paraId="79824447" w14:textId="51F25701" w:rsidR="00B3291C" w:rsidDel="00296F79" w:rsidRDefault="00B3291C" w:rsidP="008379B1">
            <w:pPr>
              <w:rPr>
                <w:del w:id="270" w:author="Alexandre Dürrenmatt" w:date="2024-04-29T09:27:00Z"/>
              </w:rPr>
            </w:pPr>
            <w:del w:id="271" w:author="Alexandre Dürrenmatt" w:date="2024-04-29T09:27:00Z">
              <w:r w:rsidDel="00296F79">
                <w:delText>En tant que élève Je veux un couloir au 2me étage Pour pouvoir passer entre les classes</w:delText>
              </w:r>
            </w:del>
          </w:p>
        </w:tc>
      </w:tr>
      <w:tr w:rsidR="00B3291C" w:rsidDel="00296F79" w14:paraId="0B45F67B" w14:textId="31221188" w:rsidTr="008379B1">
        <w:trPr>
          <w:del w:id="272" w:author="Alexandre Dürrenmatt" w:date="2024-04-29T09:27:00Z"/>
        </w:trPr>
        <w:tc>
          <w:tcPr>
            <w:tcW w:w="0" w:type="auto"/>
          </w:tcPr>
          <w:p w14:paraId="441D8751" w14:textId="3E7106DD" w:rsidR="00B3291C" w:rsidDel="00296F79" w:rsidRDefault="00B3291C" w:rsidP="008379B1">
            <w:pPr>
              <w:jc w:val="center"/>
              <w:rPr>
                <w:del w:id="273" w:author="Alexandre Dürrenmatt" w:date="2024-04-29T09:27:00Z"/>
              </w:rPr>
            </w:pPr>
            <w:del w:id="274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7"/>
              <w:gridCol w:w="7353"/>
            </w:tblGrid>
            <w:tr w:rsidR="00B3291C" w:rsidDel="00296F79" w14:paraId="3B0BAA71" w14:textId="2864BFC1" w:rsidTr="008379B1">
              <w:trPr>
                <w:del w:id="275" w:author="Alexandre Dürrenmatt" w:date="2024-04-29T09:27:00Z"/>
              </w:trPr>
              <w:tc>
                <w:tcPr>
                  <w:tcW w:w="0" w:type="auto"/>
                </w:tcPr>
                <w:p w14:paraId="3BDD147B" w14:textId="3D50A75C" w:rsidR="00B3291C" w:rsidDel="00296F79" w:rsidRDefault="00B3291C" w:rsidP="008379B1">
                  <w:pPr>
                    <w:rPr>
                      <w:del w:id="276" w:author="Alexandre Dürrenmatt" w:date="2024-04-29T09:27:00Z"/>
                    </w:rPr>
                  </w:pPr>
                  <w:del w:id="277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B67754C" w14:textId="324BFE3A" w:rsidR="00B3291C" w:rsidDel="00296F79" w:rsidRDefault="00B3291C" w:rsidP="008379B1">
                  <w:pPr>
                    <w:rPr>
                      <w:del w:id="278" w:author="Alexandre Dürrenmatt" w:date="2024-04-29T09:27:00Z"/>
                    </w:rPr>
                  </w:pPr>
                  <w:del w:id="279" w:author="Alexandre Dürrenmatt" w:date="2024-04-29T09:27:00Z">
                    <w:r w:rsidDel="00296F79">
                      <w:delText>Quand je monte les escaliers je vois un tapis sur le sol qui prend la moitié de couloir en longeur.</w:delText>
                    </w:r>
                  </w:del>
                </w:p>
              </w:tc>
            </w:tr>
            <w:tr w:rsidR="00B3291C" w:rsidDel="00296F79" w14:paraId="166325B6" w14:textId="30009F23" w:rsidTr="008379B1">
              <w:trPr>
                <w:del w:id="280" w:author="Alexandre Dürrenmatt" w:date="2024-04-29T09:27:00Z"/>
              </w:trPr>
              <w:tc>
                <w:tcPr>
                  <w:tcW w:w="0" w:type="auto"/>
                </w:tcPr>
                <w:p w14:paraId="499695FB" w14:textId="4112DFDB" w:rsidR="00B3291C" w:rsidDel="00296F79" w:rsidRDefault="00B3291C" w:rsidP="008379B1">
                  <w:pPr>
                    <w:rPr>
                      <w:del w:id="281" w:author="Alexandre Dürrenmatt" w:date="2024-04-29T09:27:00Z"/>
                    </w:rPr>
                  </w:pPr>
                  <w:del w:id="282" w:author="Alexandre Dürrenmatt" w:date="2024-04-29T09:27:00Z">
                    <w:r w:rsidDel="00296F79">
                      <w:delText>deuxième tapis</w:delText>
                    </w:r>
                  </w:del>
                </w:p>
              </w:tc>
              <w:tc>
                <w:tcPr>
                  <w:tcW w:w="0" w:type="auto"/>
                </w:tcPr>
                <w:p w14:paraId="31048B5C" w14:textId="266FF46C" w:rsidR="00B3291C" w:rsidDel="00296F79" w:rsidRDefault="00B3291C" w:rsidP="008379B1">
                  <w:pPr>
                    <w:rPr>
                      <w:del w:id="283" w:author="Alexandre Dürrenmatt" w:date="2024-04-29T09:27:00Z"/>
                    </w:rPr>
                  </w:pPr>
                  <w:del w:id="284" w:author="Alexandre Dürrenmatt" w:date="2024-04-29T09:27:00Z">
                    <w:r w:rsidDel="00296F79">
                      <w:delText>A côté de ce tapis je vois un deuxième tapis qui prend l'autre moitié de couloir.</w:delText>
                    </w:r>
                  </w:del>
                </w:p>
              </w:tc>
            </w:tr>
            <w:tr w:rsidR="00B3291C" w:rsidDel="00296F79" w14:paraId="31D0A850" w14:textId="28B38713" w:rsidTr="008379B1">
              <w:trPr>
                <w:del w:id="285" w:author="Alexandre Dürrenmatt" w:date="2024-04-29T09:27:00Z"/>
              </w:trPr>
              <w:tc>
                <w:tcPr>
                  <w:tcW w:w="0" w:type="auto"/>
                </w:tcPr>
                <w:p w14:paraId="74AA700F" w14:textId="67278820" w:rsidR="00B3291C" w:rsidDel="00296F79" w:rsidRDefault="00B3291C" w:rsidP="008379B1">
                  <w:pPr>
                    <w:rPr>
                      <w:del w:id="286" w:author="Alexandre Dürrenmatt" w:date="2024-04-29T09:27:00Z"/>
                    </w:rPr>
                  </w:pPr>
                  <w:del w:id="287" w:author="Alexandre Dürrenmatt" w:date="2024-04-29T09:27:00Z">
                    <w:r w:rsidDel="00296F79">
                      <w:delText>peinture</w:delText>
                    </w:r>
                  </w:del>
                </w:p>
              </w:tc>
              <w:tc>
                <w:tcPr>
                  <w:tcW w:w="0" w:type="auto"/>
                </w:tcPr>
                <w:p w14:paraId="4999F173" w14:textId="3987C594" w:rsidR="00B3291C" w:rsidDel="00296F79" w:rsidRDefault="00B3291C" w:rsidP="008379B1">
                  <w:pPr>
                    <w:rPr>
                      <w:del w:id="288" w:author="Alexandre Dürrenmatt" w:date="2024-04-29T09:27:00Z"/>
                    </w:rPr>
                  </w:pPr>
                  <w:del w:id="289" w:author="Alexandre Dürrenmatt" w:date="2024-04-29T09:27:00Z">
                    <w:r w:rsidDel="00296F79">
                      <w:delText>A ma droite je vois une peinture.</w:delText>
                    </w:r>
                  </w:del>
                </w:p>
              </w:tc>
            </w:tr>
            <w:tr w:rsidR="00B3291C" w:rsidDel="00296F79" w14:paraId="392DA819" w14:textId="5698A835" w:rsidTr="008379B1">
              <w:trPr>
                <w:del w:id="290" w:author="Alexandre Dürrenmatt" w:date="2024-04-29T09:27:00Z"/>
              </w:trPr>
              <w:tc>
                <w:tcPr>
                  <w:tcW w:w="0" w:type="auto"/>
                </w:tcPr>
                <w:p w14:paraId="2CD5CF3E" w14:textId="78CA0328" w:rsidR="00B3291C" w:rsidDel="00296F79" w:rsidRDefault="00B3291C" w:rsidP="008379B1">
                  <w:pPr>
                    <w:rPr>
                      <w:del w:id="291" w:author="Alexandre Dürrenmatt" w:date="2024-04-29T09:27:00Z"/>
                    </w:rPr>
                  </w:pPr>
                  <w:del w:id="292" w:author="Alexandre Dürrenmatt" w:date="2024-04-29T09:27:00Z">
                    <w:r w:rsidDel="00296F79">
                      <w:delText>deuxième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217C509F" w14:textId="7735660B" w:rsidR="00B3291C" w:rsidDel="00296F79" w:rsidRDefault="00B3291C" w:rsidP="008379B1">
                  <w:pPr>
                    <w:rPr>
                      <w:del w:id="293" w:author="Alexandre Dürrenmatt" w:date="2024-04-29T09:27:00Z"/>
                    </w:rPr>
                  </w:pPr>
                  <w:del w:id="294" w:author="Alexandre Dürrenmatt" w:date="2024-04-29T09:27:00Z">
                    <w:r w:rsidDel="00296F79">
                      <w:delText>A ma gauche je vois une autre peinture.</w:delText>
                    </w:r>
                  </w:del>
                </w:p>
              </w:tc>
            </w:tr>
            <w:tr w:rsidR="00B3291C" w:rsidDel="00296F79" w14:paraId="7B925569" w14:textId="6171428E" w:rsidTr="008379B1">
              <w:trPr>
                <w:del w:id="295" w:author="Alexandre Dürrenmatt" w:date="2024-04-29T09:27:00Z"/>
              </w:trPr>
              <w:tc>
                <w:tcPr>
                  <w:tcW w:w="0" w:type="auto"/>
                </w:tcPr>
                <w:p w14:paraId="279693BC" w14:textId="15D16149" w:rsidR="00B3291C" w:rsidDel="00296F79" w:rsidRDefault="00B3291C" w:rsidP="008379B1">
                  <w:pPr>
                    <w:rPr>
                      <w:del w:id="296" w:author="Alexandre Dürrenmatt" w:date="2024-04-29T09:27:00Z"/>
                    </w:rPr>
                  </w:pPr>
                  <w:del w:id="297" w:author="Alexandre Dürrenmatt" w:date="2024-04-29T09:27:00Z">
                    <w:r w:rsidDel="00296F79">
                      <w:delText>troisième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56AE662B" w14:textId="0A25A680" w:rsidR="00B3291C" w:rsidDel="00296F79" w:rsidRDefault="00B3291C" w:rsidP="008379B1">
                  <w:pPr>
                    <w:rPr>
                      <w:del w:id="298" w:author="Alexandre Dürrenmatt" w:date="2024-04-29T09:27:00Z"/>
                    </w:rPr>
                  </w:pPr>
                  <w:del w:id="299" w:author="Alexandre Dürrenmatt" w:date="2024-04-29T09:27:00Z">
                    <w:r w:rsidDel="00296F79">
                      <w:delText>A 2 mètres plus loin à droite je vois une troisième peinture.</w:delText>
                    </w:r>
                  </w:del>
                </w:p>
              </w:tc>
            </w:tr>
            <w:tr w:rsidR="00B3291C" w:rsidDel="00296F79" w14:paraId="28163FF5" w14:textId="6B5DC83F" w:rsidTr="008379B1">
              <w:trPr>
                <w:del w:id="300" w:author="Alexandre Dürrenmatt" w:date="2024-04-29T09:27:00Z"/>
              </w:trPr>
              <w:tc>
                <w:tcPr>
                  <w:tcW w:w="0" w:type="auto"/>
                </w:tcPr>
                <w:p w14:paraId="37E39C86" w14:textId="69DB5F0C" w:rsidR="00B3291C" w:rsidDel="00296F79" w:rsidRDefault="00B3291C" w:rsidP="008379B1">
                  <w:pPr>
                    <w:rPr>
                      <w:del w:id="301" w:author="Alexandre Dürrenmatt" w:date="2024-04-29T09:27:00Z"/>
                    </w:rPr>
                  </w:pPr>
                  <w:del w:id="302" w:author="Alexandre Dürrenmatt" w:date="2024-04-29T09:27:00Z">
                    <w:r w:rsidDel="00296F79">
                      <w:delText>quatrième peinture</w:delText>
                    </w:r>
                  </w:del>
                </w:p>
              </w:tc>
              <w:tc>
                <w:tcPr>
                  <w:tcW w:w="0" w:type="auto"/>
                </w:tcPr>
                <w:p w14:paraId="31F8926D" w14:textId="101AB350" w:rsidR="00B3291C" w:rsidDel="00296F79" w:rsidRDefault="00B3291C" w:rsidP="008379B1">
                  <w:pPr>
                    <w:rPr>
                      <w:del w:id="303" w:author="Alexandre Dürrenmatt" w:date="2024-04-29T09:27:00Z"/>
                    </w:rPr>
                  </w:pPr>
                  <w:del w:id="304" w:author="Alexandre Dürrenmatt" w:date="2024-04-29T09:27:00Z">
                    <w:r w:rsidDel="00296F79">
                      <w:delText>A 2 mètres plus loin de la deuxième peinture, à gauche je vois une quatrième peinture.</w:delText>
                    </w:r>
                  </w:del>
                </w:p>
              </w:tc>
            </w:tr>
            <w:tr w:rsidR="00B3291C" w:rsidDel="00296F79" w14:paraId="31BB1C6E" w14:textId="7414D019" w:rsidTr="008379B1">
              <w:trPr>
                <w:del w:id="305" w:author="Alexandre Dürrenmatt" w:date="2024-04-29T09:27:00Z"/>
              </w:trPr>
              <w:tc>
                <w:tcPr>
                  <w:tcW w:w="0" w:type="auto"/>
                </w:tcPr>
                <w:p w14:paraId="78A0641B" w14:textId="0436C7EC" w:rsidR="00B3291C" w:rsidDel="00296F79" w:rsidRDefault="00B3291C" w:rsidP="008379B1">
                  <w:pPr>
                    <w:rPr>
                      <w:del w:id="306" w:author="Alexandre Dürrenmatt" w:date="2024-04-29T09:27:00Z"/>
                    </w:rPr>
                  </w:pPr>
                  <w:del w:id="307" w:author="Alexandre Dürrenmatt" w:date="2024-04-29T09:27:00Z">
                    <w:r w:rsidDel="00296F79">
                      <w:delText>tabouret</w:delText>
                    </w:r>
                  </w:del>
                </w:p>
              </w:tc>
              <w:tc>
                <w:tcPr>
                  <w:tcW w:w="0" w:type="auto"/>
                </w:tcPr>
                <w:p w14:paraId="3C2D524D" w14:textId="5751B18A" w:rsidR="00B3291C" w:rsidDel="00296F79" w:rsidRDefault="00B3291C" w:rsidP="008379B1">
                  <w:pPr>
                    <w:rPr>
                      <w:del w:id="308" w:author="Alexandre Dürrenmatt" w:date="2024-04-29T09:27:00Z"/>
                    </w:rPr>
                  </w:pPr>
                  <w:del w:id="309" w:author="Alexandre Dürrenmatt" w:date="2024-04-29T09:27:00Z">
                    <w:r w:rsidDel="00296F79">
                      <w:delText>Entre la peinture 2 et 4 je vois un tabouret d'une hauteur de 60 cm.</w:delText>
                    </w:r>
                  </w:del>
                </w:p>
              </w:tc>
            </w:tr>
            <w:tr w:rsidR="00B3291C" w:rsidDel="00296F79" w14:paraId="0FE6F1B3" w14:textId="3C9F4ECF" w:rsidTr="008379B1">
              <w:trPr>
                <w:del w:id="310" w:author="Alexandre Dürrenmatt" w:date="2024-04-29T09:27:00Z"/>
              </w:trPr>
              <w:tc>
                <w:tcPr>
                  <w:tcW w:w="0" w:type="auto"/>
                </w:tcPr>
                <w:p w14:paraId="723E743C" w14:textId="1E51B690" w:rsidR="00B3291C" w:rsidDel="00296F79" w:rsidRDefault="00B3291C" w:rsidP="008379B1">
                  <w:pPr>
                    <w:rPr>
                      <w:del w:id="311" w:author="Alexandre Dürrenmatt" w:date="2024-04-29T09:27:00Z"/>
                    </w:rPr>
                  </w:pPr>
                  <w:del w:id="312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60FE1E8D" w14:textId="7A1617E3" w:rsidR="00B3291C" w:rsidDel="00296F79" w:rsidRDefault="00B3291C" w:rsidP="008379B1">
                  <w:pPr>
                    <w:rPr>
                      <w:del w:id="313" w:author="Alexandre Dürrenmatt" w:date="2024-04-29T09:27:00Z"/>
                    </w:rPr>
                  </w:pPr>
                  <w:del w:id="314" w:author="Alexandre Dürrenmatt" w:date="2024-04-29T09:27:00Z">
                    <w:r w:rsidDel="00296F79">
                      <w:delText>Entre les peintures 1 et 3 je vois une chaise d'une hauteur de 40 cm.</w:delText>
                    </w:r>
                  </w:del>
                </w:p>
              </w:tc>
            </w:tr>
            <w:tr w:rsidR="00B3291C" w:rsidDel="00296F79" w14:paraId="21E1ADEE" w14:textId="63C3FB1A" w:rsidTr="008379B1">
              <w:trPr>
                <w:del w:id="315" w:author="Alexandre Dürrenmatt" w:date="2024-04-29T09:27:00Z"/>
              </w:trPr>
              <w:tc>
                <w:tcPr>
                  <w:tcW w:w="0" w:type="auto"/>
                </w:tcPr>
                <w:p w14:paraId="29D317C7" w14:textId="644F977A" w:rsidR="00B3291C" w:rsidDel="00296F79" w:rsidRDefault="00B3291C" w:rsidP="008379B1">
                  <w:pPr>
                    <w:rPr>
                      <w:del w:id="316" w:author="Alexandre Dürrenmatt" w:date="2024-04-29T09:27:00Z"/>
                    </w:rPr>
                  </w:pPr>
                  <w:del w:id="317" w:author="Alexandre Dürrenmatt" w:date="2024-04-29T09:27:00Z">
                    <w:r w:rsidDel="00296F79">
                      <w:delText>lampe</w:delText>
                    </w:r>
                  </w:del>
                </w:p>
              </w:tc>
              <w:tc>
                <w:tcPr>
                  <w:tcW w:w="0" w:type="auto"/>
                </w:tcPr>
                <w:p w14:paraId="2243E62A" w14:textId="440A8CAF" w:rsidR="00B3291C" w:rsidDel="00296F79" w:rsidRDefault="00B3291C" w:rsidP="008379B1">
                  <w:pPr>
                    <w:rPr>
                      <w:del w:id="318" w:author="Alexandre Dürrenmatt" w:date="2024-04-29T09:27:00Z"/>
                    </w:rPr>
                  </w:pPr>
                  <w:del w:id="319" w:author="Alexandre Dürrenmatt" w:date="2024-04-29T09:27:00Z">
                    <w:r w:rsidDel="00296F79">
                      <w:delText>En haut je vois une lampe.(ECOLO)</w:delText>
                    </w:r>
                  </w:del>
                </w:p>
              </w:tc>
            </w:tr>
            <w:tr w:rsidR="00B3291C" w:rsidDel="00296F79" w14:paraId="398AA519" w14:textId="7A7EF1E4" w:rsidTr="008379B1">
              <w:trPr>
                <w:del w:id="320" w:author="Alexandre Dürrenmatt" w:date="2024-04-29T09:27:00Z"/>
              </w:trPr>
              <w:tc>
                <w:tcPr>
                  <w:tcW w:w="0" w:type="auto"/>
                </w:tcPr>
                <w:p w14:paraId="69DA40AD" w14:textId="376B500B" w:rsidR="00B3291C" w:rsidDel="00296F79" w:rsidRDefault="00B3291C" w:rsidP="008379B1">
                  <w:pPr>
                    <w:rPr>
                      <w:del w:id="321" w:author="Alexandre Dürrenmatt" w:date="2024-04-29T09:27:00Z"/>
                    </w:rPr>
                  </w:pPr>
                  <w:del w:id="322" w:author="Alexandre Dürrenmatt" w:date="2024-04-29T09:27:00Z">
                    <w:r w:rsidDel="00296F79">
                      <w:delText>deuxième lampe</w:delText>
                    </w:r>
                  </w:del>
                </w:p>
              </w:tc>
              <w:tc>
                <w:tcPr>
                  <w:tcW w:w="0" w:type="auto"/>
                </w:tcPr>
                <w:p w14:paraId="74F0160B" w14:textId="4E35A16F" w:rsidR="00B3291C" w:rsidDel="00296F79" w:rsidRDefault="00B3291C" w:rsidP="008379B1">
                  <w:pPr>
                    <w:rPr>
                      <w:del w:id="323" w:author="Alexandre Dürrenmatt" w:date="2024-04-29T09:27:00Z"/>
                    </w:rPr>
                  </w:pPr>
                  <w:del w:id="324" w:author="Alexandre Dürrenmatt" w:date="2024-04-29T09:27:00Z">
                    <w:r w:rsidDel="00296F79">
                      <w:delText>A 5 mètres plus loin je vois une deuxième lampe. (ECOLO)</w:delText>
                    </w:r>
                  </w:del>
                </w:p>
              </w:tc>
            </w:tr>
          </w:tbl>
          <w:p w14:paraId="16EC88BA" w14:textId="7312BE79" w:rsidR="00B3291C" w:rsidDel="00296F79" w:rsidRDefault="00B3291C" w:rsidP="008379B1">
            <w:pPr>
              <w:rPr>
                <w:del w:id="325" w:author="Alexandre Dürrenmatt" w:date="2024-04-29T09:27:00Z"/>
              </w:rPr>
            </w:pPr>
          </w:p>
        </w:tc>
      </w:tr>
    </w:tbl>
    <w:p w14:paraId="160D74EC" w14:textId="030765B4" w:rsidR="00B3291C" w:rsidDel="00296F79" w:rsidRDefault="00B3291C" w:rsidP="00B3291C">
      <w:pPr>
        <w:rPr>
          <w:del w:id="326" w:author="Alexandre Dürrenmatt" w:date="2024-04-29T09:27:00Z"/>
        </w:rPr>
      </w:pPr>
    </w:p>
    <w:p w14:paraId="1D4B49F8" w14:textId="0B42D910" w:rsidR="00B3291C" w:rsidDel="00296F79" w:rsidRDefault="00B3291C">
      <w:pPr>
        <w:pStyle w:val="Titre3"/>
        <w:numPr>
          <w:ilvl w:val="0"/>
          <w:numId w:val="0"/>
        </w:numPr>
        <w:rPr>
          <w:del w:id="327" w:author="Alexandre Dürrenmatt" w:date="2024-04-29T09:27:00Z"/>
        </w:rPr>
        <w:pPrChange w:id="328" w:author="Alexandre Dürrenmatt" w:date="2024-04-23T16:18:00Z">
          <w:pPr>
            <w:pStyle w:val="Titre3"/>
          </w:pPr>
        </w:pPrChange>
      </w:pPr>
      <w:del w:id="329" w:author="Alexandre Dürrenmatt" w:date="2024-04-29T09:27:00Z">
        <w:r w:rsidDel="00296F79">
          <w:delText>Autour du bâtiment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76"/>
      </w:tblGrid>
      <w:tr w:rsidR="00B3291C" w:rsidDel="00296F79" w14:paraId="6FA4C5FC" w14:textId="1673D4F2" w:rsidTr="008379B1">
        <w:trPr>
          <w:del w:id="330" w:author="Alexandre Dürrenmatt" w:date="2024-04-29T09:27:00Z"/>
        </w:trPr>
        <w:tc>
          <w:tcPr>
            <w:tcW w:w="0" w:type="auto"/>
          </w:tcPr>
          <w:p w14:paraId="6C616677" w14:textId="45C7A0E2" w:rsidR="00B3291C" w:rsidDel="00296F79" w:rsidRDefault="00B3291C" w:rsidP="008379B1">
            <w:pPr>
              <w:rPr>
                <w:del w:id="331" w:author="Alexandre Dürrenmatt" w:date="2024-04-29T09:27:00Z"/>
              </w:rPr>
            </w:pPr>
            <w:del w:id="332" w:author="Alexandre Dürrenmatt" w:date="2024-04-29T09:27:00Z">
              <w:r w:rsidDel="00296F79">
                <w:delText>En tant qu'élève Je veux un extérieur pour me sentir plus à l'aise</w:delText>
              </w:r>
            </w:del>
          </w:p>
        </w:tc>
      </w:tr>
      <w:tr w:rsidR="00B3291C" w:rsidDel="00296F79" w14:paraId="64D50BC3" w14:textId="63C94196" w:rsidTr="008379B1">
        <w:trPr>
          <w:del w:id="333" w:author="Alexandre Dürrenmatt" w:date="2024-04-29T09:27:00Z"/>
        </w:trPr>
        <w:tc>
          <w:tcPr>
            <w:tcW w:w="0" w:type="auto"/>
          </w:tcPr>
          <w:p w14:paraId="1F4C3DF9" w14:textId="14047A79" w:rsidR="00B3291C" w:rsidDel="00296F79" w:rsidRDefault="00B3291C" w:rsidP="008379B1">
            <w:pPr>
              <w:jc w:val="center"/>
              <w:rPr>
                <w:del w:id="334" w:author="Alexandre Dürrenmatt" w:date="2024-04-29T09:27:00Z"/>
              </w:rPr>
            </w:pPr>
            <w:del w:id="335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9"/>
              <w:gridCol w:w="5387"/>
            </w:tblGrid>
            <w:tr w:rsidR="00B3291C" w:rsidDel="00296F79" w14:paraId="72C80F99" w14:textId="4EC2159F" w:rsidTr="008379B1">
              <w:trPr>
                <w:del w:id="336" w:author="Alexandre Dürrenmatt" w:date="2024-04-29T09:27:00Z"/>
              </w:trPr>
              <w:tc>
                <w:tcPr>
                  <w:tcW w:w="0" w:type="auto"/>
                </w:tcPr>
                <w:p w14:paraId="4AF242D0" w14:textId="164ACA91" w:rsidR="00B3291C" w:rsidDel="00296F79" w:rsidRDefault="00B3291C" w:rsidP="008379B1">
                  <w:pPr>
                    <w:rPr>
                      <w:del w:id="337" w:author="Alexandre Dürrenmatt" w:date="2024-04-29T09:27:00Z"/>
                    </w:rPr>
                  </w:pPr>
                  <w:del w:id="338" w:author="Alexandre Dürrenmatt" w:date="2024-04-29T09:27:00Z">
                    <w:r w:rsidDel="00296F79">
                      <w:delText>Places Moto</w:delText>
                    </w:r>
                  </w:del>
                </w:p>
              </w:tc>
              <w:tc>
                <w:tcPr>
                  <w:tcW w:w="0" w:type="auto"/>
                </w:tcPr>
                <w:p w14:paraId="4AF9F8BC" w14:textId="00DA38CF" w:rsidR="00B3291C" w:rsidDel="00296F79" w:rsidRDefault="00B3291C" w:rsidP="008379B1">
                  <w:pPr>
                    <w:rPr>
                      <w:del w:id="339" w:author="Alexandre Dürrenmatt" w:date="2024-04-29T09:27:00Z"/>
                    </w:rPr>
                  </w:pPr>
                  <w:del w:id="340" w:author="Alexandre Dürrenmatt" w:date="2024-04-29T09:27:00Z">
                    <w:r w:rsidDel="00296F79">
                      <w:delText>- Il y a 10 places moto alignés</w:delText>
                    </w:r>
                  </w:del>
                </w:p>
              </w:tc>
            </w:tr>
            <w:tr w:rsidR="00B3291C" w:rsidDel="00296F79" w14:paraId="66A562F2" w14:textId="30D3A004" w:rsidTr="008379B1">
              <w:trPr>
                <w:del w:id="341" w:author="Alexandre Dürrenmatt" w:date="2024-04-29T09:27:00Z"/>
              </w:trPr>
              <w:tc>
                <w:tcPr>
                  <w:tcW w:w="0" w:type="auto"/>
                </w:tcPr>
                <w:p w14:paraId="000B4F7B" w14:textId="32BDB5F4" w:rsidR="00B3291C" w:rsidDel="00296F79" w:rsidRDefault="00B3291C" w:rsidP="008379B1">
                  <w:pPr>
                    <w:rPr>
                      <w:del w:id="342" w:author="Alexandre Dürrenmatt" w:date="2024-04-29T09:27:00Z"/>
                    </w:rPr>
                  </w:pPr>
                  <w:del w:id="343" w:author="Alexandre Dürrenmatt" w:date="2024-04-29T09:27:00Z">
                    <w:r w:rsidDel="00296F79">
                      <w:delText>Places voiture</w:delText>
                    </w:r>
                  </w:del>
                </w:p>
              </w:tc>
              <w:tc>
                <w:tcPr>
                  <w:tcW w:w="0" w:type="auto"/>
                </w:tcPr>
                <w:p w14:paraId="4CF4CE91" w14:textId="43265690" w:rsidR="00B3291C" w:rsidDel="00296F79" w:rsidRDefault="00B3291C" w:rsidP="008379B1">
                  <w:pPr>
                    <w:rPr>
                      <w:del w:id="344" w:author="Alexandre Dürrenmatt" w:date="2024-04-29T09:27:00Z"/>
                    </w:rPr>
                  </w:pPr>
                  <w:del w:id="345" w:author="Alexandre Dürrenmatt" w:date="2024-04-29T09:27:00Z">
                    <w:r w:rsidDel="00296F79">
                      <w:delText>- Il y a 3 places voitures</w:delText>
                    </w:r>
                  </w:del>
                </w:p>
              </w:tc>
            </w:tr>
            <w:tr w:rsidR="00B3291C" w:rsidDel="00296F79" w14:paraId="265F13F4" w14:textId="0D7FEF09" w:rsidTr="008379B1">
              <w:trPr>
                <w:del w:id="346" w:author="Alexandre Dürrenmatt" w:date="2024-04-29T09:27:00Z"/>
              </w:trPr>
              <w:tc>
                <w:tcPr>
                  <w:tcW w:w="0" w:type="auto"/>
                </w:tcPr>
                <w:p w14:paraId="71D1D652" w14:textId="5DA98035" w:rsidR="00B3291C" w:rsidDel="00296F79" w:rsidRDefault="00B3291C" w:rsidP="008379B1">
                  <w:pPr>
                    <w:rPr>
                      <w:del w:id="347" w:author="Alexandre Dürrenmatt" w:date="2024-04-29T09:27:00Z"/>
                    </w:rPr>
                  </w:pPr>
                  <w:del w:id="348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1A180406" w14:textId="1C8AA245" w:rsidR="00B3291C" w:rsidDel="00296F79" w:rsidRDefault="00B3291C" w:rsidP="008379B1">
                  <w:pPr>
                    <w:rPr>
                      <w:del w:id="349" w:author="Alexandre Dürrenmatt" w:date="2024-04-29T09:27:00Z"/>
                    </w:rPr>
                  </w:pPr>
                  <w:del w:id="350" w:author="Alexandre Dürrenmatt" w:date="2024-04-29T09:27:00Z">
                    <w:r w:rsidDel="00296F79">
                      <w:delText>- Il y a des fleurs de décoration tout autour du bâtiment</w:delText>
                    </w:r>
                  </w:del>
                </w:p>
              </w:tc>
            </w:tr>
            <w:tr w:rsidR="00B3291C" w:rsidDel="00296F79" w14:paraId="0F3610EB" w14:textId="0412FCAB" w:rsidTr="008379B1">
              <w:trPr>
                <w:del w:id="351" w:author="Alexandre Dürrenmatt" w:date="2024-04-29T09:27:00Z"/>
              </w:trPr>
              <w:tc>
                <w:tcPr>
                  <w:tcW w:w="0" w:type="auto"/>
                </w:tcPr>
                <w:p w14:paraId="288D2CD7" w14:textId="643085B4" w:rsidR="00B3291C" w:rsidDel="00296F79" w:rsidRDefault="00B3291C" w:rsidP="008379B1">
                  <w:pPr>
                    <w:rPr>
                      <w:del w:id="352" w:author="Alexandre Dürrenmatt" w:date="2024-04-29T09:27:00Z"/>
                    </w:rPr>
                  </w:pPr>
                  <w:del w:id="353" w:author="Alexandre Dürrenmatt" w:date="2024-04-29T09:27:00Z">
                    <w:r w:rsidDel="00296F79">
                      <w:delText>Bancs</w:delText>
                    </w:r>
                  </w:del>
                </w:p>
              </w:tc>
              <w:tc>
                <w:tcPr>
                  <w:tcW w:w="0" w:type="auto"/>
                </w:tcPr>
                <w:p w14:paraId="4AFE0C98" w14:textId="1987A6B4" w:rsidR="00B3291C" w:rsidDel="00296F79" w:rsidRDefault="00B3291C" w:rsidP="008379B1">
                  <w:pPr>
                    <w:rPr>
                      <w:del w:id="354" w:author="Alexandre Dürrenmatt" w:date="2024-04-29T09:27:00Z"/>
                    </w:rPr>
                  </w:pPr>
                  <w:del w:id="355" w:author="Alexandre Dürrenmatt" w:date="2024-04-29T09:27:00Z">
                    <w:r w:rsidDel="00296F79">
                      <w:delText>Il y a 2 bancs de chaque côté du mur</w:delText>
                    </w:r>
                  </w:del>
                </w:p>
              </w:tc>
            </w:tr>
            <w:tr w:rsidR="00B3291C" w:rsidDel="00296F79" w14:paraId="014AEAA1" w14:textId="3DA38248" w:rsidTr="008379B1">
              <w:trPr>
                <w:del w:id="356" w:author="Alexandre Dürrenmatt" w:date="2024-04-29T09:27:00Z"/>
              </w:trPr>
              <w:tc>
                <w:tcPr>
                  <w:tcW w:w="0" w:type="auto"/>
                </w:tcPr>
                <w:p w14:paraId="2833B7DA" w14:textId="642D588D" w:rsidR="00B3291C" w:rsidDel="00296F79" w:rsidRDefault="00B3291C" w:rsidP="008379B1">
                  <w:pPr>
                    <w:rPr>
                      <w:del w:id="357" w:author="Alexandre Dürrenmatt" w:date="2024-04-29T09:27:00Z"/>
                    </w:rPr>
                  </w:pPr>
                  <w:del w:id="358" w:author="Alexandre Dürrenmatt" w:date="2024-04-29T09:27:00Z">
                    <w:r w:rsidDel="00296F79">
                      <w:delText>Lampadaires</w:delText>
                    </w:r>
                  </w:del>
                </w:p>
              </w:tc>
              <w:tc>
                <w:tcPr>
                  <w:tcW w:w="0" w:type="auto"/>
                </w:tcPr>
                <w:p w14:paraId="6320EDAD" w14:textId="5096A0CC" w:rsidR="00B3291C" w:rsidDel="00296F79" w:rsidRDefault="00B3291C" w:rsidP="008379B1">
                  <w:pPr>
                    <w:rPr>
                      <w:del w:id="359" w:author="Alexandre Dürrenmatt" w:date="2024-04-29T09:27:00Z"/>
                    </w:rPr>
                  </w:pPr>
                  <w:del w:id="360" w:author="Alexandre Dürrenmatt" w:date="2024-04-29T09:27:00Z">
                    <w:r w:rsidDel="00296F79">
                      <w:delText>- Il y 4 lampadaires, 1 de chaque côté du bâtiment</w:delText>
                    </w:r>
                  </w:del>
                </w:p>
              </w:tc>
            </w:tr>
            <w:tr w:rsidR="00B3291C" w:rsidDel="00296F79" w14:paraId="5AFAE324" w14:textId="5F2D4209" w:rsidTr="008379B1">
              <w:trPr>
                <w:del w:id="361" w:author="Alexandre Dürrenmatt" w:date="2024-04-29T09:27:00Z"/>
              </w:trPr>
              <w:tc>
                <w:tcPr>
                  <w:tcW w:w="0" w:type="auto"/>
                </w:tcPr>
                <w:p w14:paraId="3217E1BB" w14:textId="116179C6" w:rsidR="00B3291C" w:rsidDel="00296F79" w:rsidRDefault="00B3291C" w:rsidP="008379B1">
                  <w:pPr>
                    <w:rPr>
                      <w:del w:id="362" w:author="Alexandre Dürrenmatt" w:date="2024-04-29T09:27:00Z"/>
                    </w:rPr>
                  </w:pPr>
                  <w:del w:id="363" w:author="Alexandre Dürrenmatt" w:date="2024-04-29T09:27:00Z">
                    <w:r w:rsidDel="00296F79">
                      <w:delText>Arbres</w:delText>
                    </w:r>
                  </w:del>
                </w:p>
              </w:tc>
              <w:tc>
                <w:tcPr>
                  <w:tcW w:w="0" w:type="auto"/>
                </w:tcPr>
                <w:p w14:paraId="593B8219" w14:textId="28FBCE7C" w:rsidR="00B3291C" w:rsidDel="00296F79" w:rsidRDefault="00B3291C" w:rsidP="008379B1">
                  <w:pPr>
                    <w:rPr>
                      <w:del w:id="364" w:author="Alexandre Dürrenmatt" w:date="2024-04-29T09:27:00Z"/>
                    </w:rPr>
                  </w:pPr>
                  <w:del w:id="365" w:author="Alexandre Dürrenmatt" w:date="2024-04-29T09:27:00Z">
                    <w:r w:rsidDel="00296F79">
                      <w:delText>- Il y a 5 arbres autour du bâtiment</w:delText>
                    </w:r>
                  </w:del>
                </w:p>
              </w:tc>
            </w:tr>
            <w:tr w:rsidR="00B3291C" w:rsidDel="00296F79" w14:paraId="4D46592A" w14:textId="6EFD4087" w:rsidTr="008379B1">
              <w:trPr>
                <w:del w:id="366" w:author="Alexandre Dürrenmatt" w:date="2024-04-29T09:27:00Z"/>
              </w:trPr>
              <w:tc>
                <w:tcPr>
                  <w:tcW w:w="0" w:type="auto"/>
                </w:tcPr>
                <w:p w14:paraId="65E8CD5E" w14:textId="72248242" w:rsidR="00B3291C" w:rsidDel="00296F79" w:rsidRDefault="00B3291C" w:rsidP="008379B1">
                  <w:pPr>
                    <w:rPr>
                      <w:del w:id="367" w:author="Alexandre Dürrenmatt" w:date="2024-04-29T09:27:00Z"/>
                    </w:rPr>
                  </w:pPr>
                  <w:del w:id="368" w:author="Alexandre Dürrenmatt" w:date="2024-04-29T09:27:00Z">
                    <w:r w:rsidDel="00296F79">
                      <w:delText>Poubelles</w:delText>
                    </w:r>
                  </w:del>
                </w:p>
              </w:tc>
              <w:tc>
                <w:tcPr>
                  <w:tcW w:w="0" w:type="auto"/>
                </w:tcPr>
                <w:p w14:paraId="2F1B8191" w14:textId="6500E926" w:rsidR="00B3291C" w:rsidDel="00296F79" w:rsidRDefault="00B3291C" w:rsidP="008379B1">
                  <w:pPr>
                    <w:rPr>
                      <w:del w:id="369" w:author="Alexandre Dürrenmatt" w:date="2024-04-29T09:27:00Z"/>
                    </w:rPr>
                  </w:pPr>
                  <w:del w:id="370" w:author="Alexandre Dürrenmatt" w:date="2024-04-29T09:27:00Z">
                    <w:r w:rsidDel="00296F79">
                      <w:delText>- Il y a 5 poubelles autour du bâtiment</w:delText>
                    </w:r>
                  </w:del>
                </w:p>
              </w:tc>
            </w:tr>
            <w:tr w:rsidR="00B3291C" w:rsidDel="00296F79" w14:paraId="7126C147" w14:textId="763CA7D7" w:rsidTr="008379B1">
              <w:trPr>
                <w:del w:id="371" w:author="Alexandre Dürrenmatt" w:date="2024-04-29T09:27:00Z"/>
              </w:trPr>
              <w:tc>
                <w:tcPr>
                  <w:tcW w:w="0" w:type="auto"/>
                </w:tcPr>
                <w:p w14:paraId="1ED770A9" w14:textId="3DF44065" w:rsidR="00B3291C" w:rsidDel="00296F79" w:rsidRDefault="00B3291C" w:rsidP="008379B1">
                  <w:pPr>
                    <w:rPr>
                      <w:del w:id="372" w:author="Alexandre Dürrenmatt" w:date="2024-04-29T09:27:00Z"/>
                    </w:rPr>
                  </w:pPr>
                  <w:del w:id="373" w:author="Alexandre Dürrenmatt" w:date="2024-04-29T09:27:00Z">
                    <w:r w:rsidDel="00296F79">
                      <w:delText>Fontaine</w:delText>
                    </w:r>
                  </w:del>
                </w:p>
              </w:tc>
              <w:tc>
                <w:tcPr>
                  <w:tcW w:w="0" w:type="auto"/>
                </w:tcPr>
                <w:p w14:paraId="4A09B30C" w14:textId="7DE93253" w:rsidR="00B3291C" w:rsidDel="00296F79" w:rsidRDefault="00B3291C" w:rsidP="008379B1">
                  <w:pPr>
                    <w:rPr>
                      <w:del w:id="374" w:author="Alexandre Dürrenmatt" w:date="2024-04-29T09:27:00Z"/>
                    </w:rPr>
                  </w:pPr>
                  <w:del w:id="375" w:author="Alexandre Dürrenmatt" w:date="2024-04-29T09:27:00Z">
                    <w:r w:rsidDel="00296F79">
                      <w:delText>- Il y a 2 fontaines autour du bâtiment</w:delText>
                    </w:r>
                  </w:del>
                </w:p>
              </w:tc>
            </w:tr>
          </w:tbl>
          <w:p w14:paraId="76D1AC89" w14:textId="0FFFCF88" w:rsidR="00B3291C" w:rsidDel="00296F79" w:rsidRDefault="00B3291C" w:rsidP="008379B1">
            <w:pPr>
              <w:rPr>
                <w:del w:id="376" w:author="Alexandre Dürrenmatt" w:date="2024-04-29T09:27:00Z"/>
              </w:rPr>
            </w:pPr>
          </w:p>
        </w:tc>
      </w:tr>
    </w:tbl>
    <w:p w14:paraId="5C312BC1" w14:textId="3AE605A3" w:rsidR="00B3291C" w:rsidDel="00296F79" w:rsidRDefault="00B3291C" w:rsidP="00B3291C">
      <w:pPr>
        <w:rPr>
          <w:del w:id="377" w:author="Alexandre Dürrenmatt" w:date="2024-04-29T09:27:00Z"/>
        </w:rPr>
      </w:pPr>
    </w:p>
    <w:p w14:paraId="656864E0" w14:textId="4B7FE1FB" w:rsidR="00B3291C" w:rsidDel="00296F79" w:rsidRDefault="00B3291C">
      <w:pPr>
        <w:pStyle w:val="Titre3"/>
        <w:numPr>
          <w:ilvl w:val="0"/>
          <w:numId w:val="0"/>
        </w:numPr>
        <w:rPr>
          <w:del w:id="378" w:author="Alexandre Dürrenmatt" w:date="2024-04-29T09:27:00Z"/>
        </w:rPr>
        <w:pPrChange w:id="379" w:author="Alexandre Dürrenmatt" w:date="2024-04-23T16:18:00Z">
          <w:pPr>
            <w:pStyle w:val="Titre3"/>
          </w:pPr>
        </w:pPrChange>
      </w:pPr>
      <w:del w:id="380" w:author="Alexandre Dürrenmatt" w:date="2024-04-29T09:27:00Z">
        <w:r w:rsidDel="00296F79">
          <w:delText>Salle de classe 2ème étage D11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F198A90" w14:textId="027DA058" w:rsidTr="008379B1">
        <w:trPr>
          <w:del w:id="381" w:author="Alexandre Dürrenmatt" w:date="2024-04-29T09:27:00Z"/>
        </w:trPr>
        <w:tc>
          <w:tcPr>
            <w:tcW w:w="0" w:type="auto"/>
          </w:tcPr>
          <w:p w14:paraId="70F2D670" w14:textId="0B8B8518" w:rsidR="00B3291C" w:rsidDel="00296F79" w:rsidRDefault="00B3291C" w:rsidP="008379B1">
            <w:pPr>
              <w:rPr>
                <w:del w:id="382" w:author="Alexandre Dürrenmatt" w:date="2024-04-29T09:27:00Z"/>
              </w:rPr>
            </w:pPr>
            <w:del w:id="383" w:author="Alexandre Dürrenmatt" w:date="2024-04-29T09:27:00Z">
              <w:r w:rsidDel="00296F79">
                <w:delText>En tant qu'élève Je veux une salle de classe au 2ème étage (très bien équipée) Pour les cours d'informatique</w:delText>
              </w:r>
            </w:del>
          </w:p>
        </w:tc>
      </w:tr>
      <w:tr w:rsidR="00B3291C" w:rsidDel="00296F79" w14:paraId="353471BA" w14:textId="6D05094C" w:rsidTr="008379B1">
        <w:trPr>
          <w:del w:id="384" w:author="Alexandre Dürrenmatt" w:date="2024-04-29T09:27:00Z"/>
        </w:trPr>
        <w:tc>
          <w:tcPr>
            <w:tcW w:w="0" w:type="auto"/>
          </w:tcPr>
          <w:p w14:paraId="01E5842B" w14:textId="615E428A" w:rsidR="00B3291C" w:rsidDel="00296F79" w:rsidRDefault="00B3291C" w:rsidP="008379B1">
            <w:pPr>
              <w:jc w:val="center"/>
              <w:rPr>
                <w:del w:id="385" w:author="Alexandre Dürrenmatt" w:date="2024-04-29T09:27:00Z"/>
              </w:rPr>
            </w:pPr>
            <w:del w:id="38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B3291C" w:rsidDel="00296F79" w14:paraId="4CBA7AEC" w14:textId="01EEC0A9" w:rsidTr="008379B1">
              <w:trPr>
                <w:del w:id="387" w:author="Alexandre Dürrenmatt" w:date="2024-04-29T09:27:00Z"/>
              </w:trPr>
              <w:tc>
                <w:tcPr>
                  <w:tcW w:w="0" w:type="auto"/>
                </w:tcPr>
                <w:p w14:paraId="5D0C0E88" w14:textId="3C369050" w:rsidR="00B3291C" w:rsidDel="00296F79" w:rsidRDefault="00B3291C" w:rsidP="008379B1">
                  <w:pPr>
                    <w:rPr>
                      <w:del w:id="388" w:author="Alexandre Dürrenmatt" w:date="2024-04-29T09:27:00Z"/>
                    </w:rPr>
                  </w:pPr>
                  <w:del w:id="389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329657FE" w14:textId="30352590" w:rsidR="00B3291C" w:rsidDel="00296F79" w:rsidRDefault="00B3291C" w:rsidP="008379B1">
                  <w:pPr>
                    <w:rPr>
                      <w:del w:id="390" w:author="Alexandre Dürrenmatt" w:date="2024-04-29T09:27:00Z"/>
                    </w:rPr>
                  </w:pPr>
                  <w:del w:id="391" w:author="Alexandre Dürrenmatt" w:date="2024-04-29T09:27:00Z">
                    <w:r w:rsidDel="00296F79">
                      <w:delText>Il y aura 17 tables gamer en boite avec la place pour deux écrans, ils seront placées en groupes de 4, une table sera pour l'enseignant.</w:delText>
                    </w:r>
                  </w:del>
                </w:p>
              </w:tc>
            </w:tr>
            <w:tr w:rsidR="00B3291C" w:rsidDel="00296F79" w14:paraId="602CE197" w14:textId="4ABFCDA0" w:rsidTr="008379B1">
              <w:trPr>
                <w:del w:id="392" w:author="Alexandre Dürrenmatt" w:date="2024-04-29T09:27:00Z"/>
              </w:trPr>
              <w:tc>
                <w:tcPr>
                  <w:tcW w:w="0" w:type="auto"/>
                </w:tcPr>
                <w:p w14:paraId="290A8CCC" w14:textId="24483400" w:rsidR="00B3291C" w:rsidDel="00296F79" w:rsidRDefault="00B3291C" w:rsidP="008379B1">
                  <w:pPr>
                    <w:rPr>
                      <w:del w:id="393" w:author="Alexandre Dürrenmatt" w:date="2024-04-29T09:27:00Z"/>
                    </w:rPr>
                  </w:pPr>
                  <w:del w:id="394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14C83884" w14:textId="6A3D3FA7" w:rsidR="00B3291C" w:rsidDel="00296F79" w:rsidRDefault="00B3291C" w:rsidP="008379B1">
                  <w:pPr>
                    <w:rPr>
                      <w:del w:id="395" w:author="Alexandre Dürrenmatt" w:date="2024-04-29T09:27:00Z"/>
                    </w:rPr>
                  </w:pPr>
                  <w:del w:id="396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173C8313" w14:textId="1F02F15A" w:rsidTr="008379B1">
              <w:trPr>
                <w:del w:id="397" w:author="Alexandre Dürrenmatt" w:date="2024-04-29T09:27:00Z"/>
              </w:trPr>
              <w:tc>
                <w:tcPr>
                  <w:tcW w:w="0" w:type="auto"/>
                </w:tcPr>
                <w:p w14:paraId="34D73C31" w14:textId="2A93AB66" w:rsidR="00B3291C" w:rsidDel="00296F79" w:rsidRDefault="00B3291C" w:rsidP="008379B1">
                  <w:pPr>
                    <w:rPr>
                      <w:del w:id="398" w:author="Alexandre Dürrenmatt" w:date="2024-04-29T09:27:00Z"/>
                    </w:rPr>
                  </w:pPr>
                  <w:del w:id="399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402CF194" w14:textId="6CE16C41" w:rsidR="00B3291C" w:rsidDel="00296F79" w:rsidRDefault="00B3291C" w:rsidP="008379B1">
                  <w:pPr>
                    <w:rPr>
                      <w:del w:id="400" w:author="Alexandre Dürrenmatt" w:date="2024-04-29T09:27:00Z"/>
                    </w:rPr>
                  </w:pPr>
                  <w:del w:id="401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5A74EB2E" w14:textId="37BEDDCE" w:rsidTr="008379B1">
              <w:trPr>
                <w:del w:id="402" w:author="Alexandre Dürrenmatt" w:date="2024-04-29T09:27:00Z"/>
              </w:trPr>
              <w:tc>
                <w:tcPr>
                  <w:tcW w:w="0" w:type="auto"/>
                </w:tcPr>
                <w:p w14:paraId="077D2E3F" w14:textId="2C7A0112" w:rsidR="00B3291C" w:rsidDel="00296F79" w:rsidRDefault="00B3291C" w:rsidP="008379B1">
                  <w:pPr>
                    <w:rPr>
                      <w:del w:id="403" w:author="Alexandre Dürrenmatt" w:date="2024-04-29T09:27:00Z"/>
                    </w:rPr>
                  </w:pPr>
                  <w:del w:id="404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6863DF28" w14:textId="787EE908" w:rsidR="00B3291C" w:rsidDel="00296F79" w:rsidRDefault="00B3291C" w:rsidP="008379B1">
                  <w:pPr>
                    <w:rPr>
                      <w:del w:id="405" w:author="Alexandre Dürrenmatt" w:date="2024-04-29T09:27:00Z"/>
                    </w:rPr>
                  </w:pPr>
                  <w:del w:id="406" w:author="Alexandre Dürrenmatt" w:date="2024-04-29T09:27:00Z">
                    <w:r w:rsidDel="00296F79">
                      <w:delText>Il y aura 17 chaisses gamer, une pour chaque poste</w:delText>
                    </w:r>
                  </w:del>
                </w:p>
              </w:tc>
            </w:tr>
            <w:tr w:rsidR="00B3291C" w:rsidDel="00296F79" w14:paraId="610AD73D" w14:textId="23C34B30" w:rsidTr="008379B1">
              <w:trPr>
                <w:del w:id="407" w:author="Alexandre Dürrenmatt" w:date="2024-04-29T09:27:00Z"/>
              </w:trPr>
              <w:tc>
                <w:tcPr>
                  <w:tcW w:w="0" w:type="auto"/>
                </w:tcPr>
                <w:p w14:paraId="526F21E5" w14:textId="0607366C" w:rsidR="00B3291C" w:rsidDel="00296F79" w:rsidRDefault="00B3291C" w:rsidP="008379B1">
                  <w:pPr>
                    <w:rPr>
                      <w:del w:id="408" w:author="Alexandre Dürrenmatt" w:date="2024-04-29T09:27:00Z"/>
                    </w:rPr>
                  </w:pPr>
                  <w:del w:id="409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0C743466" w14:textId="18A241CE" w:rsidR="00B3291C" w:rsidDel="00296F79" w:rsidRDefault="00B3291C" w:rsidP="008379B1">
                  <w:pPr>
                    <w:rPr>
                      <w:del w:id="410" w:author="Alexandre Dürrenmatt" w:date="2024-04-29T09:27:00Z"/>
                    </w:rPr>
                  </w:pPr>
                  <w:del w:id="411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11EF0531" w14:textId="7CC6BB42" w:rsidTr="008379B1">
              <w:trPr>
                <w:del w:id="412" w:author="Alexandre Dürrenmatt" w:date="2024-04-29T09:27:00Z"/>
              </w:trPr>
              <w:tc>
                <w:tcPr>
                  <w:tcW w:w="0" w:type="auto"/>
                </w:tcPr>
                <w:p w14:paraId="77F0231D" w14:textId="1F04A204" w:rsidR="00B3291C" w:rsidDel="00296F79" w:rsidRDefault="00B3291C" w:rsidP="008379B1">
                  <w:pPr>
                    <w:rPr>
                      <w:del w:id="413" w:author="Alexandre Dürrenmatt" w:date="2024-04-29T09:27:00Z"/>
                    </w:rPr>
                  </w:pPr>
                  <w:del w:id="414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527FF536" w14:textId="0E701448" w:rsidR="00B3291C" w:rsidDel="00296F79" w:rsidRDefault="00B3291C" w:rsidP="008379B1">
                  <w:pPr>
                    <w:rPr>
                      <w:del w:id="415" w:author="Alexandre Dürrenmatt" w:date="2024-04-29T09:27:00Z"/>
                    </w:rPr>
                  </w:pPr>
                  <w:del w:id="416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6838B293" w14:textId="7D4AB306" w:rsidTr="008379B1">
              <w:trPr>
                <w:del w:id="417" w:author="Alexandre Dürrenmatt" w:date="2024-04-29T09:27:00Z"/>
              </w:trPr>
              <w:tc>
                <w:tcPr>
                  <w:tcW w:w="0" w:type="auto"/>
                </w:tcPr>
                <w:p w14:paraId="19A6E3D9" w14:textId="0F540671" w:rsidR="00B3291C" w:rsidDel="00296F79" w:rsidRDefault="00B3291C" w:rsidP="008379B1">
                  <w:pPr>
                    <w:rPr>
                      <w:del w:id="418" w:author="Alexandre Dürrenmatt" w:date="2024-04-29T09:27:00Z"/>
                    </w:rPr>
                  </w:pPr>
                  <w:del w:id="419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327FB467" w14:textId="66A2595A" w:rsidR="00B3291C" w:rsidDel="00296F79" w:rsidRDefault="00B3291C" w:rsidP="008379B1">
                  <w:pPr>
                    <w:rPr>
                      <w:del w:id="420" w:author="Alexandre Dürrenmatt" w:date="2024-04-29T09:27:00Z"/>
                    </w:rPr>
                  </w:pPr>
                  <w:del w:id="421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76346C48" w14:textId="601E21E2" w:rsidTr="008379B1">
              <w:trPr>
                <w:del w:id="422" w:author="Alexandre Dürrenmatt" w:date="2024-04-29T09:27:00Z"/>
              </w:trPr>
              <w:tc>
                <w:tcPr>
                  <w:tcW w:w="0" w:type="auto"/>
                </w:tcPr>
                <w:p w14:paraId="6227A577" w14:textId="11D1BDA9" w:rsidR="00B3291C" w:rsidDel="00296F79" w:rsidRDefault="00B3291C" w:rsidP="008379B1">
                  <w:pPr>
                    <w:rPr>
                      <w:del w:id="423" w:author="Alexandre Dürrenmatt" w:date="2024-04-29T09:27:00Z"/>
                    </w:rPr>
                  </w:pPr>
                  <w:del w:id="424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603ADEF" w14:textId="764F6D39" w:rsidR="00B3291C" w:rsidDel="00296F79" w:rsidRDefault="00B3291C" w:rsidP="008379B1">
                  <w:pPr>
                    <w:rPr>
                      <w:del w:id="425" w:author="Alexandre Dürrenmatt" w:date="2024-04-29T09:27:00Z"/>
                    </w:rPr>
                  </w:pPr>
                  <w:del w:id="426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24329E67" w14:textId="6B6CF5F9" w:rsidTr="008379B1">
              <w:trPr>
                <w:del w:id="427" w:author="Alexandre Dürrenmatt" w:date="2024-04-29T09:27:00Z"/>
              </w:trPr>
              <w:tc>
                <w:tcPr>
                  <w:tcW w:w="0" w:type="auto"/>
                </w:tcPr>
                <w:p w14:paraId="542B0AC7" w14:textId="6ED081D3" w:rsidR="00B3291C" w:rsidDel="00296F79" w:rsidRDefault="00B3291C" w:rsidP="008379B1">
                  <w:pPr>
                    <w:rPr>
                      <w:del w:id="428" w:author="Alexandre Dürrenmatt" w:date="2024-04-29T09:27:00Z"/>
                    </w:rPr>
                  </w:pPr>
                  <w:del w:id="429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1249619E" w14:textId="46C4152B" w:rsidR="00B3291C" w:rsidDel="00296F79" w:rsidRDefault="00B3291C" w:rsidP="008379B1">
                  <w:pPr>
                    <w:rPr>
                      <w:del w:id="430" w:author="Alexandre Dürrenmatt" w:date="2024-04-29T09:27:00Z"/>
                    </w:rPr>
                  </w:pPr>
                  <w:del w:id="431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4D378265" w14:textId="6B150791" w:rsidTr="008379B1">
              <w:trPr>
                <w:del w:id="432" w:author="Alexandre Dürrenmatt" w:date="2024-04-29T09:27:00Z"/>
              </w:trPr>
              <w:tc>
                <w:tcPr>
                  <w:tcW w:w="0" w:type="auto"/>
                </w:tcPr>
                <w:p w14:paraId="44F38B24" w14:textId="07E5DBB7" w:rsidR="00B3291C" w:rsidDel="00296F79" w:rsidRDefault="00B3291C" w:rsidP="008379B1">
                  <w:pPr>
                    <w:rPr>
                      <w:del w:id="433" w:author="Alexandre Dürrenmatt" w:date="2024-04-29T09:27:00Z"/>
                    </w:rPr>
                  </w:pPr>
                  <w:del w:id="434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4E2DC6FC" w14:textId="393616CA" w:rsidR="00B3291C" w:rsidDel="00296F79" w:rsidRDefault="00B3291C" w:rsidP="008379B1">
                  <w:pPr>
                    <w:rPr>
                      <w:del w:id="435" w:author="Alexandre Dürrenmatt" w:date="2024-04-29T09:27:00Z"/>
                    </w:rPr>
                  </w:pPr>
                  <w:del w:id="436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65923627" w14:textId="20D02AC2" w:rsidR="00B3291C" w:rsidDel="00296F79" w:rsidRDefault="00B3291C" w:rsidP="008379B1">
            <w:pPr>
              <w:rPr>
                <w:del w:id="437" w:author="Alexandre Dürrenmatt" w:date="2024-04-29T09:27:00Z"/>
              </w:rPr>
            </w:pPr>
          </w:p>
        </w:tc>
      </w:tr>
    </w:tbl>
    <w:p w14:paraId="37FBB434" w14:textId="7542AAFB" w:rsidR="00B3291C" w:rsidDel="00296F79" w:rsidRDefault="00B3291C" w:rsidP="00B3291C">
      <w:pPr>
        <w:rPr>
          <w:del w:id="438" w:author="Alexandre Dürrenmatt" w:date="2024-04-29T09:27:00Z"/>
        </w:rPr>
      </w:pPr>
    </w:p>
    <w:p w14:paraId="4E3CFB3E" w14:textId="1EF6A718" w:rsidR="00B3291C" w:rsidDel="00296F79" w:rsidRDefault="00B3291C">
      <w:pPr>
        <w:pStyle w:val="Titre3"/>
        <w:numPr>
          <w:ilvl w:val="0"/>
          <w:numId w:val="0"/>
        </w:numPr>
        <w:rPr>
          <w:del w:id="439" w:author="Alexandre Dürrenmatt" w:date="2024-04-29T09:27:00Z"/>
        </w:rPr>
        <w:pPrChange w:id="440" w:author="Alexandre Dürrenmatt" w:date="2024-04-23T16:18:00Z">
          <w:pPr>
            <w:pStyle w:val="Titre3"/>
          </w:pPr>
        </w:pPrChange>
      </w:pPr>
      <w:del w:id="441" w:author="Alexandre Dürrenmatt" w:date="2024-04-29T09:27:00Z">
        <w:r w:rsidDel="00296F79">
          <w:delText>Extérieur bâtiment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74350260" w14:textId="244CE222" w:rsidTr="008379B1">
        <w:trPr>
          <w:del w:id="442" w:author="Alexandre Dürrenmatt" w:date="2024-04-29T09:27:00Z"/>
        </w:trPr>
        <w:tc>
          <w:tcPr>
            <w:tcW w:w="0" w:type="auto"/>
          </w:tcPr>
          <w:p w14:paraId="147F56E3" w14:textId="5E2AA01A" w:rsidR="00B3291C" w:rsidDel="00296F79" w:rsidRDefault="00B3291C" w:rsidP="008379B1">
            <w:pPr>
              <w:rPr>
                <w:del w:id="443" w:author="Alexandre Dürrenmatt" w:date="2024-04-29T09:27:00Z"/>
              </w:rPr>
            </w:pPr>
            <w:del w:id="444" w:author="Alexandre Dürrenmatt" w:date="2024-04-29T09:27:00Z">
              <w:r w:rsidDel="00296F79">
                <w:delText>En tant que élève Je veux un extérieur du bâtiment Pour améliorer le point visuel de notre collège</w:delText>
              </w:r>
            </w:del>
          </w:p>
        </w:tc>
      </w:tr>
      <w:tr w:rsidR="00B3291C" w:rsidDel="00296F79" w14:paraId="3D5629B2" w14:textId="1CF33F0F" w:rsidTr="008379B1">
        <w:trPr>
          <w:del w:id="445" w:author="Alexandre Dürrenmatt" w:date="2024-04-29T09:27:00Z"/>
        </w:trPr>
        <w:tc>
          <w:tcPr>
            <w:tcW w:w="0" w:type="auto"/>
          </w:tcPr>
          <w:p w14:paraId="30A91AC1" w14:textId="79F37A08" w:rsidR="00B3291C" w:rsidDel="00296F79" w:rsidRDefault="00B3291C" w:rsidP="008379B1">
            <w:pPr>
              <w:jc w:val="center"/>
              <w:rPr>
                <w:del w:id="446" w:author="Alexandre Dürrenmatt" w:date="2024-04-29T09:27:00Z"/>
              </w:rPr>
            </w:pPr>
            <w:del w:id="447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72"/>
              <w:gridCol w:w="7747"/>
            </w:tblGrid>
            <w:tr w:rsidR="00B3291C" w:rsidDel="00296F79" w14:paraId="6970B6B4" w14:textId="0D9250F5" w:rsidTr="008379B1">
              <w:trPr>
                <w:del w:id="448" w:author="Alexandre Dürrenmatt" w:date="2024-04-29T09:27:00Z"/>
              </w:trPr>
              <w:tc>
                <w:tcPr>
                  <w:tcW w:w="0" w:type="auto"/>
                </w:tcPr>
                <w:p w14:paraId="62743DF2" w14:textId="126CF078" w:rsidR="00B3291C" w:rsidDel="00296F79" w:rsidRDefault="00B3291C" w:rsidP="008379B1">
                  <w:pPr>
                    <w:rPr>
                      <w:del w:id="449" w:author="Alexandre Dürrenmatt" w:date="2024-04-29T09:27:00Z"/>
                    </w:rPr>
                  </w:pPr>
                  <w:del w:id="450" w:author="Alexandre Dürrenmatt" w:date="2024-04-29T09:27:00Z">
                    <w:r w:rsidDel="00296F79">
                      <w:delText>fontaine</w:delText>
                    </w:r>
                  </w:del>
                </w:p>
              </w:tc>
              <w:tc>
                <w:tcPr>
                  <w:tcW w:w="0" w:type="auto"/>
                </w:tcPr>
                <w:p w14:paraId="207952F8" w14:textId="7B4E8006" w:rsidR="00B3291C" w:rsidDel="00296F79" w:rsidRDefault="00B3291C" w:rsidP="008379B1">
                  <w:pPr>
                    <w:rPr>
                      <w:del w:id="451" w:author="Alexandre Dürrenmatt" w:date="2024-04-29T09:27:00Z"/>
                    </w:rPr>
                  </w:pPr>
                  <w:del w:id="452" w:author="Alexandre Dürrenmatt" w:date="2024-04-29T09:27:00Z">
                    <w:r w:rsidDel="00296F79">
                      <w:delText>Quand je sort du bâtiment, à 5 mètres devant moi je vois une fontaine blanche.</w:delText>
                    </w:r>
                  </w:del>
                </w:p>
              </w:tc>
            </w:tr>
            <w:tr w:rsidR="00B3291C" w:rsidDel="00296F79" w14:paraId="77D7DA68" w14:textId="0E12CDDD" w:rsidTr="008379B1">
              <w:trPr>
                <w:del w:id="453" w:author="Alexandre Dürrenmatt" w:date="2024-04-29T09:27:00Z"/>
              </w:trPr>
              <w:tc>
                <w:tcPr>
                  <w:tcW w:w="0" w:type="auto"/>
                </w:tcPr>
                <w:p w14:paraId="241E0397" w14:textId="2DD3DCF6" w:rsidR="00B3291C" w:rsidDel="00296F79" w:rsidRDefault="00B3291C" w:rsidP="008379B1">
                  <w:pPr>
                    <w:rPr>
                      <w:del w:id="454" w:author="Alexandre Dürrenmatt" w:date="2024-04-29T09:27:00Z"/>
                    </w:rPr>
                  </w:pPr>
                  <w:del w:id="455" w:author="Alexandre Dürrenmatt" w:date="2024-04-29T09:27:00Z">
                    <w:r w:rsidDel="00296F79">
                      <w:delText>parking</w:delText>
                    </w:r>
                  </w:del>
                </w:p>
              </w:tc>
              <w:tc>
                <w:tcPr>
                  <w:tcW w:w="0" w:type="auto"/>
                </w:tcPr>
                <w:p w14:paraId="2E7C766C" w14:textId="64E70760" w:rsidR="00B3291C" w:rsidDel="00296F79" w:rsidRDefault="00B3291C" w:rsidP="008379B1">
                  <w:pPr>
                    <w:rPr>
                      <w:del w:id="456" w:author="Alexandre Dürrenmatt" w:date="2024-04-29T09:27:00Z"/>
                    </w:rPr>
                  </w:pPr>
                  <w:del w:id="457" w:author="Alexandre Dürrenmatt" w:date="2024-04-29T09:27:00Z">
                    <w:r w:rsidDel="00296F79">
                      <w:delText>à droite de la fontaine il y'a deux places de parking de voitures</w:delText>
                    </w:r>
                  </w:del>
                </w:p>
              </w:tc>
            </w:tr>
            <w:tr w:rsidR="00B3291C" w:rsidDel="00296F79" w14:paraId="05368494" w14:textId="0F16C238" w:rsidTr="008379B1">
              <w:trPr>
                <w:del w:id="458" w:author="Alexandre Dürrenmatt" w:date="2024-04-29T09:27:00Z"/>
              </w:trPr>
              <w:tc>
                <w:tcPr>
                  <w:tcW w:w="0" w:type="auto"/>
                </w:tcPr>
                <w:p w14:paraId="2EE2CB6E" w14:textId="271C6198" w:rsidR="00B3291C" w:rsidDel="00296F79" w:rsidRDefault="00B3291C" w:rsidP="008379B1">
                  <w:pPr>
                    <w:rPr>
                      <w:del w:id="459" w:author="Alexandre Dürrenmatt" w:date="2024-04-29T09:27:00Z"/>
                    </w:rPr>
                  </w:pPr>
                  <w:del w:id="460" w:author="Alexandre Dürrenmatt" w:date="2024-04-29T09:27:00Z">
                    <w:r w:rsidDel="00296F79">
                      <w:delText>arbre</w:delText>
                    </w:r>
                  </w:del>
                </w:p>
              </w:tc>
              <w:tc>
                <w:tcPr>
                  <w:tcW w:w="0" w:type="auto"/>
                </w:tcPr>
                <w:p w14:paraId="4DA31A58" w14:textId="18FF240D" w:rsidR="00B3291C" w:rsidDel="00296F79" w:rsidRDefault="00B3291C" w:rsidP="008379B1">
                  <w:pPr>
                    <w:rPr>
                      <w:del w:id="461" w:author="Alexandre Dürrenmatt" w:date="2024-04-29T09:27:00Z"/>
                    </w:rPr>
                  </w:pPr>
                  <w:del w:id="462" w:author="Alexandre Dürrenmatt" w:date="2024-04-29T09:27:00Z">
                    <w:r w:rsidDel="00296F79">
                      <w:delText>Quand je sort du bâtiment, à 3 mètres à gauche je vois une arbre.</w:delText>
                    </w:r>
                  </w:del>
                </w:p>
              </w:tc>
            </w:tr>
            <w:tr w:rsidR="00B3291C" w:rsidDel="00296F79" w14:paraId="4275065E" w14:textId="4A8EA114" w:rsidTr="008379B1">
              <w:trPr>
                <w:del w:id="463" w:author="Alexandre Dürrenmatt" w:date="2024-04-29T09:27:00Z"/>
              </w:trPr>
              <w:tc>
                <w:tcPr>
                  <w:tcW w:w="0" w:type="auto"/>
                </w:tcPr>
                <w:p w14:paraId="1788D6BE" w14:textId="789FA837" w:rsidR="00B3291C" w:rsidDel="00296F79" w:rsidRDefault="00B3291C" w:rsidP="008379B1">
                  <w:pPr>
                    <w:rPr>
                      <w:del w:id="464" w:author="Alexandre Dürrenmatt" w:date="2024-04-29T09:27:00Z"/>
                    </w:rPr>
                  </w:pPr>
                  <w:del w:id="465" w:author="Alexandre Dürrenmatt" w:date="2024-04-29T09:27:00Z">
                    <w:r w:rsidDel="00296F79">
                      <w:delText>banc</w:delText>
                    </w:r>
                  </w:del>
                </w:p>
              </w:tc>
              <w:tc>
                <w:tcPr>
                  <w:tcW w:w="0" w:type="auto"/>
                </w:tcPr>
                <w:p w14:paraId="77A2FA9B" w14:textId="03E6DBE5" w:rsidR="00B3291C" w:rsidDel="00296F79" w:rsidRDefault="00B3291C" w:rsidP="008379B1">
                  <w:pPr>
                    <w:rPr>
                      <w:del w:id="466" w:author="Alexandre Dürrenmatt" w:date="2024-04-29T09:27:00Z"/>
                    </w:rPr>
                  </w:pPr>
                  <w:del w:id="467" w:author="Alexandre Dürrenmatt" w:date="2024-04-29T09:27:00Z">
                    <w:r w:rsidDel="00296F79">
                      <w:delText>Devant l'arbre y'a un banc.</w:delText>
                    </w:r>
                  </w:del>
                </w:p>
              </w:tc>
            </w:tr>
            <w:tr w:rsidR="00B3291C" w:rsidDel="00296F79" w14:paraId="680A8B6C" w14:textId="00870692" w:rsidTr="008379B1">
              <w:trPr>
                <w:del w:id="468" w:author="Alexandre Dürrenmatt" w:date="2024-04-29T09:27:00Z"/>
              </w:trPr>
              <w:tc>
                <w:tcPr>
                  <w:tcW w:w="0" w:type="auto"/>
                </w:tcPr>
                <w:p w14:paraId="1E8219F2" w14:textId="419CC791" w:rsidR="00B3291C" w:rsidDel="00296F79" w:rsidRDefault="00B3291C" w:rsidP="008379B1">
                  <w:pPr>
                    <w:rPr>
                      <w:del w:id="469" w:author="Alexandre Dürrenmatt" w:date="2024-04-29T09:27:00Z"/>
                    </w:rPr>
                  </w:pPr>
                  <w:del w:id="470" w:author="Alexandre Dürrenmatt" w:date="2024-04-29T09:27:00Z">
                    <w:r w:rsidDel="00296F79">
                      <w:delText>chaise</w:delText>
                    </w:r>
                  </w:del>
                </w:p>
              </w:tc>
              <w:tc>
                <w:tcPr>
                  <w:tcW w:w="0" w:type="auto"/>
                </w:tcPr>
                <w:p w14:paraId="002A0B92" w14:textId="517B415A" w:rsidR="00B3291C" w:rsidDel="00296F79" w:rsidRDefault="00B3291C" w:rsidP="008379B1">
                  <w:pPr>
                    <w:rPr>
                      <w:del w:id="471" w:author="Alexandre Dürrenmatt" w:date="2024-04-29T09:27:00Z"/>
                    </w:rPr>
                  </w:pPr>
                  <w:del w:id="472" w:author="Alexandre Dürrenmatt" w:date="2024-04-29T09:27:00Z">
                    <w:r w:rsidDel="00296F79">
                      <w:delText>A 50 cm de ce banc à gauche il y'a une chaise.</w:delText>
                    </w:r>
                  </w:del>
                </w:p>
              </w:tc>
            </w:tr>
            <w:tr w:rsidR="00B3291C" w:rsidDel="00296F79" w14:paraId="05634E87" w14:textId="02CDB259" w:rsidTr="008379B1">
              <w:trPr>
                <w:del w:id="473" w:author="Alexandre Dürrenmatt" w:date="2024-04-29T09:27:00Z"/>
              </w:trPr>
              <w:tc>
                <w:tcPr>
                  <w:tcW w:w="0" w:type="auto"/>
                </w:tcPr>
                <w:p w14:paraId="77938E97" w14:textId="2BA9F8AC" w:rsidR="00B3291C" w:rsidDel="00296F79" w:rsidRDefault="00B3291C" w:rsidP="008379B1">
                  <w:pPr>
                    <w:rPr>
                      <w:del w:id="474" w:author="Alexandre Dürrenmatt" w:date="2024-04-29T09:27:00Z"/>
                    </w:rPr>
                  </w:pPr>
                  <w:del w:id="475" w:author="Alexandre Dürrenmatt" w:date="2024-04-29T09:27:00Z">
                    <w:r w:rsidDel="00296F79">
                      <w:delText>buissons</w:delText>
                    </w:r>
                  </w:del>
                </w:p>
              </w:tc>
              <w:tc>
                <w:tcPr>
                  <w:tcW w:w="0" w:type="auto"/>
                </w:tcPr>
                <w:p w14:paraId="72D235B5" w14:textId="7D6ABC7B" w:rsidR="00B3291C" w:rsidDel="00296F79" w:rsidRDefault="00B3291C" w:rsidP="008379B1">
                  <w:pPr>
                    <w:rPr>
                      <w:del w:id="476" w:author="Alexandre Dürrenmatt" w:date="2024-04-29T09:27:00Z"/>
                    </w:rPr>
                  </w:pPr>
                  <w:del w:id="477" w:author="Alexandre Dürrenmatt" w:date="2024-04-29T09:27:00Z">
                    <w:r w:rsidDel="00296F79">
                      <w:delText>Derrière l'arbre se trouvent trois buissons.</w:delText>
                    </w:r>
                  </w:del>
                </w:p>
              </w:tc>
            </w:tr>
            <w:tr w:rsidR="00B3291C" w:rsidDel="00296F79" w14:paraId="3DBDE065" w14:textId="035E97F7" w:rsidTr="008379B1">
              <w:trPr>
                <w:del w:id="478" w:author="Alexandre Dürrenmatt" w:date="2024-04-29T09:27:00Z"/>
              </w:trPr>
              <w:tc>
                <w:tcPr>
                  <w:tcW w:w="0" w:type="auto"/>
                </w:tcPr>
                <w:p w14:paraId="4DC84890" w14:textId="2F5A9871" w:rsidR="00B3291C" w:rsidDel="00296F79" w:rsidRDefault="00B3291C" w:rsidP="008379B1">
                  <w:pPr>
                    <w:rPr>
                      <w:del w:id="479" w:author="Alexandre Dürrenmatt" w:date="2024-04-29T09:27:00Z"/>
                    </w:rPr>
                  </w:pPr>
                  <w:del w:id="480" w:author="Alexandre Dürrenmatt" w:date="2024-04-29T09:27:00Z">
                    <w:r w:rsidDel="00296F79">
                      <w:delText>fleurs</w:delText>
                    </w:r>
                  </w:del>
                </w:p>
              </w:tc>
              <w:tc>
                <w:tcPr>
                  <w:tcW w:w="0" w:type="auto"/>
                </w:tcPr>
                <w:p w14:paraId="1794AD02" w14:textId="3BE2B5A0" w:rsidR="00B3291C" w:rsidDel="00296F79" w:rsidRDefault="00B3291C" w:rsidP="008379B1">
                  <w:pPr>
                    <w:rPr>
                      <w:del w:id="481" w:author="Alexandre Dürrenmatt" w:date="2024-04-29T09:27:00Z"/>
                    </w:rPr>
                  </w:pPr>
                  <w:del w:id="482" w:author="Alexandre Dürrenmatt" w:date="2024-04-29T09:27:00Z">
                    <w:r w:rsidDel="00296F79">
                      <w:delText>Tout autours de ces buissons je vois des fleurs rouges.</w:delText>
                    </w:r>
                  </w:del>
                </w:p>
              </w:tc>
            </w:tr>
            <w:tr w:rsidR="00B3291C" w:rsidDel="00296F79" w14:paraId="0F0D2D16" w14:textId="382DC16F" w:rsidTr="008379B1">
              <w:trPr>
                <w:del w:id="483" w:author="Alexandre Dürrenmatt" w:date="2024-04-29T09:27:00Z"/>
              </w:trPr>
              <w:tc>
                <w:tcPr>
                  <w:tcW w:w="0" w:type="auto"/>
                </w:tcPr>
                <w:p w14:paraId="38566526" w14:textId="015B6970" w:rsidR="00B3291C" w:rsidDel="00296F79" w:rsidRDefault="00B3291C" w:rsidP="008379B1">
                  <w:pPr>
                    <w:rPr>
                      <w:del w:id="484" w:author="Alexandre Dürrenmatt" w:date="2024-04-29T09:27:00Z"/>
                    </w:rPr>
                  </w:pPr>
                  <w:del w:id="485" w:author="Alexandre Dürrenmatt" w:date="2024-04-29T09:27:00Z">
                    <w:r w:rsidDel="00296F79">
                      <w:delText>tobogan</w:delText>
                    </w:r>
                  </w:del>
                </w:p>
              </w:tc>
              <w:tc>
                <w:tcPr>
                  <w:tcW w:w="0" w:type="auto"/>
                </w:tcPr>
                <w:p w14:paraId="65733034" w14:textId="39FCF41D" w:rsidR="00B3291C" w:rsidDel="00296F79" w:rsidRDefault="00B3291C" w:rsidP="008379B1">
                  <w:pPr>
                    <w:rPr>
                      <w:del w:id="486" w:author="Alexandre Dürrenmatt" w:date="2024-04-29T09:27:00Z"/>
                    </w:rPr>
                  </w:pPr>
                  <w:del w:id="487" w:author="Alexandre Dürrenmatt" w:date="2024-04-29T09:27:00Z">
                    <w:r w:rsidDel="00296F79">
                      <w:delText>A 3 mètres à droite de l'arbre je vois un tobogan.</w:delText>
                    </w:r>
                  </w:del>
                </w:p>
              </w:tc>
            </w:tr>
            <w:tr w:rsidR="00B3291C" w:rsidDel="00296F79" w14:paraId="63A38D26" w14:textId="0F8373D9" w:rsidTr="008379B1">
              <w:trPr>
                <w:del w:id="488" w:author="Alexandre Dürrenmatt" w:date="2024-04-29T09:27:00Z"/>
              </w:trPr>
              <w:tc>
                <w:tcPr>
                  <w:tcW w:w="0" w:type="auto"/>
                </w:tcPr>
                <w:p w14:paraId="07875194" w14:textId="34D4B1E0" w:rsidR="00B3291C" w:rsidDel="00296F79" w:rsidRDefault="00B3291C" w:rsidP="008379B1">
                  <w:pPr>
                    <w:rPr>
                      <w:del w:id="489" w:author="Alexandre Dürrenmatt" w:date="2024-04-29T09:27:00Z"/>
                    </w:rPr>
                  </w:pPr>
                  <w:del w:id="490" w:author="Alexandre Dürrenmatt" w:date="2024-04-29T09:27:00Z">
                    <w:r w:rsidDel="00296F79">
                      <w:delText>trampoline</w:delText>
                    </w:r>
                  </w:del>
                </w:p>
              </w:tc>
              <w:tc>
                <w:tcPr>
                  <w:tcW w:w="0" w:type="auto"/>
                </w:tcPr>
                <w:p w14:paraId="6D515129" w14:textId="6CBFA756" w:rsidR="00B3291C" w:rsidDel="00296F79" w:rsidRDefault="00B3291C" w:rsidP="008379B1">
                  <w:pPr>
                    <w:rPr>
                      <w:del w:id="491" w:author="Alexandre Dürrenmatt" w:date="2024-04-29T09:27:00Z"/>
                    </w:rPr>
                  </w:pPr>
                  <w:del w:id="492" w:author="Alexandre Dürrenmatt" w:date="2024-04-29T09:27:00Z">
                    <w:r w:rsidDel="00296F79">
                      <w:delText>à trois mètres à gauche de l'arbre je vois une trampoline.</w:delText>
                    </w:r>
                  </w:del>
                </w:p>
              </w:tc>
            </w:tr>
            <w:tr w:rsidR="00B3291C" w:rsidDel="00296F79" w14:paraId="3DB75A99" w14:textId="346FC4C2" w:rsidTr="008379B1">
              <w:trPr>
                <w:del w:id="493" w:author="Alexandre Dürrenmatt" w:date="2024-04-29T09:27:00Z"/>
              </w:trPr>
              <w:tc>
                <w:tcPr>
                  <w:tcW w:w="0" w:type="auto"/>
                </w:tcPr>
                <w:p w14:paraId="146AE35E" w14:textId="39B2B732" w:rsidR="00B3291C" w:rsidDel="00296F79" w:rsidRDefault="00B3291C" w:rsidP="008379B1">
                  <w:pPr>
                    <w:rPr>
                      <w:del w:id="494" w:author="Alexandre Dürrenmatt" w:date="2024-04-29T09:27:00Z"/>
                    </w:rPr>
                  </w:pPr>
                  <w:del w:id="495" w:author="Alexandre Dürrenmatt" w:date="2024-04-29T09:27:00Z">
                    <w:r w:rsidDel="00296F79">
                      <w:delText>roses</w:delText>
                    </w:r>
                  </w:del>
                </w:p>
              </w:tc>
              <w:tc>
                <w:tcPr>
                  <w:tcW w:w="0" w:type="auto"/>
                </w:tcPr>
                <w:p w14:paraId="63A14A96" w14:textId="3F40CFC6" w:rsidR="00B3291C" w:rsidDel="00296F79" w:rsidRDefault="00B3291C" w:rsidP="008379B1">
                  <w:pPr>
                    <w:rPr>
                      <w:del w:id="496" w:author="Alexandre Dürrenmatt" w:date="2024-04-29T09:27:00Z"/>
                    </w:rPr>
                  </w:pPr>
                  <w:del w:id="497" w:author="Alexandre Dürrenmatt" w:date="2024-04-29T09:27:00Z">
                    <w:r w:rsidDel="00296F79">
                      <w:delText>à côté du tobogan je vois des roses de différentes couleurs.</w:delText>
                    </w:r>
                  </w:del>
                </w:p>
              </w:tc>
            </w:tr>
          </w:tbl>
          <w:p w14:paraId="3E1B6DF5" w14:textId="3EDC1A8C" w:rsidR="00B3291C" w:rsidDel="00296F79" w:rsidRDefault="00B3291C" w:rsidP="008379B1">
            <w:pPr>
              <w:rPr>
                <w:del w:id="498" w:author="Alexandre Dürrenmatt" w:date="2024-04-29T09:27:00Z"/>
              </w:rPr>
            </w:pPr>
          </w:p>
        </w:tc>
      </w:tr>
    </w:tbl>
    <w:p w14:paraId="2D8A5567" w14:textId="3AC6DFE4" w:rsidR="00B3291C" w:rsidDel="00296F79" w:rsidRDefault="00B3291C" w:rsidP="00B3291C">
      <w:pPr>
        <w:rPr>
          <w:del w:id="499" w:author="Alexandre Dürrenmatt" w:date="2024-04-29T09:27:00Z"/>
        </w:rPr>
      </w:pPr>
    </w:p>
    <w:p w14:paraId="2EFB0BB0" w14:textId="4F4A806A" w:rsidR="00B3291C" w:rsidDel="00296F79" w:rsidRDefault="00B3291C">
      <w:pPr>
        <w:pStyle w:val="Titre3"/>
        <w:numPr>
          <w:ilvl w:val="0"/>
          <w:numId w:val="0"/>
        </w:numPr>
        <w:rPr>
          <w:del w:id="500" w:author="Alexandre Dürrenmatt" w:date="2024-04-29T09:27:00Z"/>
        </w:rPr>
        <w:pPrChange w:id="501" w:author="Alexandre Dürrenmatt" w:date="2024-04-23T16:18:00Z">
          <w:pPr>
            <w:pStyle w:val="Titre3"/>
          </w:pPr>
        </w:pPrChange>
      </w:pPr>
      <w:del w:id="502" w:author="Alexandre Dürrenmatt" w:date="2024-04-29T09:27:00Z">
        <w:r w:rsidDel="00296F79">
          <w:delText>Salle d'imprimante D14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3840B14E" w14:textId="6F95B127" w:rsidTr="008379B1">
        <w:trPr>
          <w:del w:id="503" w:author="Alexandre Dürrenmatt" w:date="2024-04-29T09:27:00Z"/>
        </w:trPr>
        <w:tc>
          <w:tcPr>
            <w:tcW w:w="0" w:type="auto"/>
          </w:tcPr>
          <w:p w14:paraId="6FFC2C69" w14:textId="5A4DA3E7" w:rsidR="00B3291C" w:rsidDel="00296F79" w:rsidRDefault="00B3291C" w:rsidP="008379B1">
            <w:pPr>
              <w:rPr>
                <w:del w:id="504" w:author="Alexandre Dürrenmatt" w:date="2024-04-29T09:27:00Z"/>
              </w:rPr>
            </w:pPr>
            <w:del w:id="505" w:author="Alexandre Dürrenmatt" w:date="2024-04-29T09:27:00Z">
              <w:r w:rsidDel="00296F79">
                <w:delText>En tant qu'élève Je veux une salle d'imprimante Afin de pouvoir imprimer des papiers si j'en ai besoin</w:delText>
              </w:r>
            </w:del>
          </w:p>
        </w:tc>
      </w:tr>
      <w:tr w:rsidR="00B3291C" w:rsidDel="00296F79" w14:paraId="46DFDFCC" w14:textId="17C29E2F" w:rsidTr="008379B1">
        <w:trPr>
          <w:del w:id="506" w:author="Alexandre Dürrenmatt" w:date="2024-04-29T09:27:00Z"/>
        </w:trPr>
        <w:tc>
          <w:tcPr>
            <w:tcW w:w="0" w:type="auto"/>
          </w:tcPr>
          <w:p w14:paraId="24DECC3D" w14:textId="69EB39D8" w:rsidR="00B3291C" w:rsidDel="00296F79" w:rsidRDefault="00B3291C" w:rsidP="008379B1">
            <w:pPr>
              <w:jc w:val="center"/>
              <w:rPr>
                <w:del w:id="507" w:author="Alexandre Dürrenmatt" w:date="2024-04-29T09:27:00Z"/>
              </w:rPr>
            </w:pPr>
            <w:del w:id="50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3814"/>
            </w:tblGrid>
            <w:tr w:rsidR="00B3291C" w:rsidDel="00296F79" w14:paraId="3B33D9E0" w14:textId="19F36516" w:rsidTr="008379B1">
              <w:trPr>
                <w:del w:id="509" w:author="Alexandre Dürrenmatt" w:date="2024-04-29T09:27:00Z"/>
              </w:trPr>
              <w:tc>
                <w:tcPr>
                  <w:tcW w:w="0" w:type="auto"/>
                </w:tcPr>
                <w:p w14:paraId="124DFDE7" w14:textId="0CBFC8AC" w:rsidR="00B3291C" w:rsidDel="00296F79" w:rsidRDefault="00B3291C" w:rsidP="008379B1">
                  <w:pPr>
                    <w:rPr>
                      <w:del w:id="510" w:author="Alexandre Dürrenmatt" w:date="2024-04-29T09:27:00Z"/>
                    </w:rPr>
                  </w:pPr>
                  <w:del w:id="511" w:author="Alexandre Dürrenmatt" w:date="2024-04-29T09:27:00Z">
                    <w:r w:rsidDel="00296F79">
                      <w:delText>Imprimante</w:delText>
                    </w:r>
                  </w:del>
                </w:p>
              </w:tc>
              <w:tc>
                <w:tcPr>
                  <w:tcW w:w="0" w:type="auto"/>
                </w:tcPr>
                <w:p w14:paraId="5512542B" w14:textId="02127A88" w:rsidR="00B3291C" w:rsidDel="00296F79" w:rsidRDefault="00B3291C" w:rsidP="008379B1">
                  <w:pPr>
                    <w:rPr>
                      <w:del w:id="512" w:author="Alexandre Dürrenmatt" w:date="2024-04-29T09:27:00Z"/>
                    </w:rPr>
                  </w:pPr>
                  <w:del w:id="513" w:author="Alexandre Dürrenmatt" w:date="2024-04-29T09:27:00Z">
                    <w:r w:rsidDel="00296F79">
                      <w:delText>- Il y a 1 imprimante dans la salle</w:delText>
                    </w:r>
                  </w:del>
                </w:p>
              </w:tc>
            </w:tr>
            <w:tr w:rsidR="00B3291C" w:rsidDel="00296F79" w14:paraId="48F60517" w14:textId="1DCA14BA" w:rsidTr="008379B1">
              <w:trPr>
                <w:del w:id="514" w:author="Alexandre Dürrenmatt" w:date="2024-04-29T09:27:00Z"/>
              </w:trPr>
              <w:tc>
                <w:tcPr>
                  <w:tcW w:w="0" w:type="auto"/>
                </w:tcPr>
                <w:p w14:paraId="4F3A4190" w14:textId="3EE957F2" w:rsidR="00B3291C" w:rsidDel="00296F79" w:rsidRDefault="00B3291C" w:rsidP="008379B1">
                  <w:pPr>
                    <w:rPr>
                      <w:del w:id="515" w:author="Alexandre Dürrenmatt" w:date="2024-04-29T09:27:00Z"/>
                    </w:rPr>
                  </w:pPr>
                  <w:del w:id="516" w:author="Alexandre Dürrenmatt" w:date="2024-04-29T09:27:00Z">
                    <w:r w:rsidDel="00296F79">
                      <w:delText>Fenêtre</w:delText>
                    </w:r>
                  </w:del>
                </w:p>
              </w:tc>
              <w:tc>
                <w:tcPr>
                  <w:tcW w:w="0" w:type="auto"/>
                </w:tcPr>
                <w:p w14:paraId="08F20D54" w14:textId="5B0D06C8" w:rsidR="00B3291C" w:rsidDel="00296F79" w:rsidRDefault="00B3291C" w:rsidP="008379B1">
                  <w:pPr>
                    <w:rPr>
                      <w:del w:id="517" w:author="Alexandre Dürrenmatt" w:date="2024-04-29T09:27:00Z"/>
                    </w:rPr>
                  </w:pPr>
                  <w:del w:id="518" w:author="Alexandre Dürrenmatt" w:date="2024-04-29T09:27:00Z">
                    <w:r w:rsidDel="00296F79">
                      <w:delText>- Il y a 1 fenêtre dans la pièce</w:delText>
                    </w:r>
                  </w:del>
                </w:p>
              </w:tc>
            </w:tr>
            <w:tr w:rsidR="00B3291C" w:rsidDel="00296F79" w14:paraId="3104803D" w14:textId="292EA936" w:rsidTr="008379B1">
              <w:trPr>
                <w:del w:id="519" w:author="Alexandre Dürrenmatt" w:date="2024-04-29T09:27:00Z"/>
              </w:trPr>
              <w:tc>
                <w:tcPr>
                  <w:tcW w:w="0" w:type="auto"/>
                </w:tcPr>
                <w:p w14:paraId="212E1854" w14:textId="03D16212" w:rsidR="00B3291C" w:rsidDel="00296F79" w:rsidRDefault="00B3291C" w:rsidP="008379B1">
                  <w:pPr>
                    <w:rPr>
                      <w:del w:id="520" w:author="Alexandre Dürrenmatt" w:date="2024-04-29T09:27:00Z"/>
                    </w:rPr>
                  </w:pPr>
                  <w:del w:id="521" w:author="Alexandre Dürrenmatt" w:date="2024-04-29T09:27:00Z">
                    <w:r w:rsidDel="00296F79">
                      <w:delText>Armoire</w:delText>
                    </w:r>
                  </w:del>
                </w:p>
              </w:tc>
              <w:tc>
                <w:tcPr>
                  <w:tcW w:w="0" w:type="auto"/>
                </w:tcPr>
                <w:p w14:paraId="0068013F" w14:textId="6D77D4E1" w:rsidR="00B3291C" w:rsidDel="00296F79" w:rsidRDefault="00B3291C" w:rsidP="008379B1">
                  <w:pPr>
                    <w:rPr>
                      <w:del w:id="522" w:author="Alexandre Dürrenmatt" w:date="2024-04-29T09:27:00Z"/>
                    </w:rPr>
                  </w:pPr>
                  <w:del w:id="523" w:author="Alexandre Dürrenmatt" w:date="2024-04-29T09:27:00Z">
                    <w:r w:rsidDel="00296F79">
                      <w:delText>- Il y a 1 armoire pour stocker du papier</w:delText>
                    </w:r>
                  </w:del>
                </w:p>
              </w:tc>
            </w:tr>
            <w:tr w:rsidR="00B3291C" w:rsidDel="00296F79" w14:paraId="1CAA9E8C" w14:textId="706ECF12" w:rsidTr="008379B1">
              <w:trPr>
                <w:del w:id="524" w:author="Alexandre Dürrenmatt" w:date="2024-04-29T09:27:00Z"/>
              </w:trPr>
              <w:tc>
                <w:tcPr>
                  <w:tcW w:w="0" w:type="auto"/>
                </w:tcPr>
                <w:p w14:paraId="14B88067" w14:textId="6955814D" w:rsidR="00B3291C" w:rsidDel="00296F79" w:rsidRDefault="00B3291C" w:rsidP="008379B1">
                  <w:pPr>
                    <w:rPr>
                      <w:del w:id="525" w:author="Alexandre Dürrenmatt" w:date="2024-04-29T09:27:00Z"/>
                    </w:rPr>
                  </w:pPr>
                  <w:del w:id="526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522A1EC" w14:textId="11366FE1" w:rsidR="00B3291C" w:rsidDel="00296F79" w:rsidRDefault="00B3291C" w:rsidP="008379B1">
                  <w:pPr>
                    <w:rPr>
                      <w:del w:id="527" w:author="Alexandre Dürrenmatt" w:date="2024-04-29T09:27:00Z"/>
                    </w:rPr>
                  </w:pPr>
                  <w:del w:id="528" w:author="Alexandre Dürrenmatt" w:date="2024-04-29T09:27:00Z">
                    <w:r w:rsidDel="00296F79">
                      <w:delText>- Il y a des murs gris clair</w:delText>
                    </w:r>
                  </w:del>
                </w:p>
              </w:tc>
            </w:tr>
            <w:tr w:rsidR="00B3291C" w:rsidDel="00296F79" w14:paraId="321A7EDC" w14:textId="2D219013" w:rsidTr="008379B1">
              <w:trPr>
                <w:del w:id="529" w:author="Alexandre Dürrenmatt" w:date="2024-04-29T09:27:00Z"/>
              </w:trPr>
              <w:tc>
                <w:tcPr>
                  <w:tcW w:w="0" w:type="auto"/>
                </w:tcPr>
                <w:p w14:paraId="58912318" w14:textId="49229288" w:rsidR="00B3291C" w:rsidDel="00296F79" w:rsidRDefault="00B3291C" w:rsidP="008379B1">
                  <w:pPr>
                    <w:rPr>
                      <w:del w:id="530" w:author="Alexandre Dürrenmatt" w:date="2024-04-29T09:27:00Z"/>
                    </w:rPr>
                  </w:pPr>
                  <w:del w:id="531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52FC3F70" w14:textId="45496E84" w:rsidR="00B3291C" w:rsidDel="00296F79" w:rsidRDefault="00B3291C" w:rsidP="008379B1">
                  <w:pPr>
                    <w:rPr>
                      <w:del w:id="532" w:author="Alexandre Dürrenmatt" w:date="2024-04-29T09:27:00Z"/>
                    </w:rPr>
                  </w:pPr>
                  <w:del w:id="533" w:author="Alexandre Dürrenmatt" w:date="2024-04-29T09:27:00Z">
                    <w:r w:rsidDel="00296F79">
                      <w:delText>- Il y a une poubelle</w:delText>
                    </w:r>
                  </w:del>
                </w:p>
              </w:tc>
            </w:tr>
            <w:tr w:rsidR="00B3291C" w:rsidDel="00296F79" w14:paraId="45C06D31" w14:textId="4353583A" w:rsidTr="008379B1">
              <w:trPr>
                <w:del w:id="534" w:author="Alexandre Dürrenmatt" w:date="2024-04-29T09:27:00Z"/>
              </w:trPr>
              <w:tc>
                <w:tcPr>
                  <w:tcW w:w="0" w:type="auto"/>
                </w:tcPr>
                <w:p w14:paraId="3D81893A" w14:textId="6B65FF85" w:rsidR="00B3291C" w:rsidDel="00296F79" w:rsidRDefault="00B3291C" w:rsidP="008379B1">
                  <w:pPr>
                    <w:rPr>
                      <w:del w:id="535" w:author="Alexandre Dürrenmatt" w:date="2024-04-29T09:27:00Z"/>
                    </w:rPr>
                  </w:pPr>
                  <w:del w:id="536" w:author="Alexandre Dürrenmatt" w:date="2024-04-29T09:27:00Z">
                    <w:r w:rsidDel="00296F79">
                      <w:delText>Sol</w:delText>
                    </w:r>
                  </w:del>
                </w:p>
              </w:tc>
              <w:tc>
                <w:tcPr>
                  <w:tcW w:w="0" w:type="auto"/>
                </w:tcPr>
                <w:p w14:paraId="2D7A3E9A" w14:textId="3903013D" w:rsidR="00B3291C" w:rsidDel="00296F79" w:rsidRDefault="00B3291C" w:rsidP="008379B1">
                  <w:pPr>
                    <w:rPr>
                      <w:del w:id="537" w:author="Alexandre Dürrenmatt" w:date="2024-04-29T09:27:00Z"/>
                    </w:rPr>
                  </w:pPr>
                  <w:del w:id="538" w:author="Alexandre Dürrenmatt" w:date="2024-04-29T09:27:00Z">
                    <w:r w:rsidDel="00296F79">
                      <w:delText>- Il y a un sol noir</w:delText>
                    </w:r>
                  </w:del>
                </w:p>
              </w:tc>
            </w:tr>
            <w:tr w:rsidR="00B3291C" w:rsidDel="00296F79" w14:paraId="45D3F4AF" w14:textId="4B938877" w:rsidTr="008379B1">
              <w:trPr>
                <w:del w:id="539" w:author="Alexandre Dürrenmatt" w:date="2024-04-29T09:27:00Z"/>
              </w:trPr>
              <w:tc>
                <w:tcPr>
                  <w:tcW w:w="0" w:type="auto"/>
                </w:tcPr>
                <w:p w14:paraId="0229C313" w14:textId="3148B1EC" w:rsidR="00B3291C" w:rsidDel="00296F79" w:rsidRDefault="00B3291C" w:rsidP="008379B1">
                  <w:pPr>
                    <w:rPr>
                      <w:del w:id="540" w:author="Alexandre Dürrenmatt" w:date="2024-04-29T09:27:00Z"/>
                    </w:rPr>
                  </w:pPr>
                  <w:del w:id="541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172D7451" w14:textId="0BBF790C" w:rsidR="00B3291C" w:rsidDel="00296F79" w:rsidRDefault="00B3291C" w:rsidP="008379B1">
                  <w:pPr>
                    <w:rPr>
                      <w:del w:id="542" w:author="Alexandre Dürrenmatt" w:date="2024-04-29T09:27:00Z"/>
                    </w:rPr>
                  </w:pPr>
                  <w:del w:id="543" w:author="Alexandre Dürrenmatt" w:date="2024-04-29T09:27:00Z">
                    <w:r w:rsidDel="00296F79">
                      <w:delText>- Il y a une porte en bois</w:delText>
                    </w:r>
                  </w:del>
                </w:p>
              </w:tc>
            </w:tr>
            <w:tr w:rsidR="00B3291C" w:rsidDel="00296F79" w14:paraId="1C6D95CB" w14:textId="650F2A7F" w:rsidTr="008379B1">
              <w:trPr>
                <w:del w:id="544" w:author="Alexandre Dürrenmatt" w:date="2024-04-29T09:27:00Z"/>
              </w:trPr>
              <w:tc>
                <w:tcPr>
                  <w:tcW w:w="0" w:type="auto"/>
                </w:tcPr>
                <w:p w14:paraId="6F5EC353" w14:textId="3F97A640" w:rsidR="00B3291C" w:rsidDel="00296F79" w:rsidRDefault="00B3291C" w:rsidP="008379B1">
                  <w:pPr>
                    <w:rPr>
                      <w:del w:id="545" w:author="Alexandre Dürrenmatt" w:date="2024-04-29T09:27:00Z"/>
                    </w:rPr>
                  </w:pPr>
                  <w:del w:id="546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1783A9E" w14:textId="061815F6" w:rsidR="00B3291C" w:rsidDel="00296F79" w:rsidRDefault="00B3291C" w:rsidP="008379B1">
                  <w:pPr>
                    <w:rPr>
                      <w:del w:id="547" w:author="Alexandre Dürrenmatt" w:date="2024-04-29T09:27:00Z"/>
                    </w:rPr>
                  </w:pPr>
                  <w:del w:id="548" w:author="Alexandre Dürrenmatt" w:date="2024-04-29T09:27:00Z">
                    <w:r w:rsidDel="00296F79">
                      <w:delText>- Il y a un tapis sous l'imprimante</w:delText>
                    </w:r>
                  </w:del>
                </w:p>
              </w:tc>
            </w:tr>
          </w:tbl>
          <w:p w14:paraId="331850C8" w14:textId="11DE49D1" w:rsidR="00B3291C" w:rsidDel="00296F79" w:rsidRDefault="00B3291C" w:rsidP="008379B1">
            <w:pPr>
              <w:rPr>
                <w:del w:id="549" w:author="Alexandre Dürrenmatt" w:date="2024-04-29T09:27:00Z"/>
              </w:rPr>
            </w:pPr>
          </w:p>
        </w:tc>
      </w:tr>
    </w:tbl>
    <w:p w14:paraId="15997878" w14:textId="203B40F3" w:rsidR="00B3291C" w:rsidDel="00296F79" w:rsidRDefault="00B3291C" w:rsidP="00B3291C">
      <w:pPr>
        <w:rPr>
          <w:del w:id="550" w:author="Alexandre Dürrenmatt" w:date="2024-04-29T09:27:00Z"/>
        </w:rPr>
      </w:pPr>
    </w:p>
    <w:p w14:paraId="3BAF4186" w14:textId="16B21D25" w:rsidR="00B3291C" w:rsidDel="00296F79" w:rsidRDefault="00B3291C">
      <w:pPr>
        <w:pStyle w:val="Titre3"/>
        <w:numPr>
          <w:ilvl w:val="0"/>
          <w:numId w:val="0"/>
        </w:numPr>
        <w:rPr>
          <w:del w:id="551" w:author="Alexandre Dürrenmatt" w:date="2024-04-29T09:27:00Z"/>
        </w:rPr>
        <w:pPrChange w:id="552" w:author="Alexandre Dürrenmatt" w:date="2024-04-23T16:18:00Z">
          <w:pPr>
            <w:pStyle w:val="Titre3"/>
          </w:pPr>
        </w:pPrChange>
      </w:pPr>
      <w:del w:id="553" w:author="Alexandre Dürrenmatt" w:date="2024-04-29T09:27:00Z">
        <w:r w:rsidDel="00296F79">
          <w:delText>Salle d'imprimante D04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19FF081A" w14:textId="7045A48D" w:rsidTr="008379B1">
        <w:trPr>
          <w:del w:id="554" w:author="Alexandre Dürrenmatt" w:date="2024-04-29T09:27:00Z"/>
        </w:trPr>
        <w:tc>
          <w:tcPr>
            <w:tcW w:w="0" w:type="auto"/>
          </w:tcPr>
          <w:p w14:paraId="4D7198C8" w14:textId="772F6514" w:rsidR="00B3291C" w:rsidDel="00296F79" w:rsidRDefault="00B3291C" w:rsidP="008379B1">
            <w:pPr>
              <w:rPr>
                <w:del w:id="555" w:author="Alexandre Dürrenmatt" w:date="2024-04-29T09:27:00Z"/>
              </w:rPr>
            </w:pPr>
            <w:del w:id="556" w:author="Alexandre Dürrenmatt" w:date="2024-04-29T09:27:00Z">
              <w:r w:rsidDel="00296F79">
                <w:delText>En tant qu'élève Je veux une salle d'imprimante Afin de pouvoir imprimer des papiers si j'en ai besoin</w:delText>
              </w:r>
            </w:del>
          </w:p>
        </w:tc>
      </w:tr>
      <w:tr w:rsidR="00B3291C" w:rsidDel="00296F79" w14:paraId="72256689" w14:textId="139AC125" w:rsidTr="008379B1">
        <w:trPr>
          <w:del w:id="557" w:author="Alexandre Dürrenmatt" w:date="2024-04-29T09:27:00Z"/>
        </w:trPr>
        <w:tc>
          <w:tcPr>
            <w:tcW w:w="0" w:type="auto"/>
          </w:tcPr>
          <w:p w14:paraId="67E67FF2" w14:textId="73A0EE8D" w:rsidR="00B3291C" w:rsidDel="00296F79" w:rsidRDefault="00B3291C" w:rsidP="008379B1">
            <w:pPr>
              <w:jc w:val="center"/>
              <w:rPr>
                <w:del w:id="558" w:author="Alexandre Dürrenmatt" w:date="2024-04-29T09:27:00Z"/>
              </w:rPr>
            </w:pPr>
            <w:del w:id="559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34"/>
              <w:gridCol w:w="4077"/>
            </w:tblGrid>
            <w:tr w:rsidR="00B3291C" w:rsidDel="00296F79" w14:paraId="1A0A0D94" w14:textId="23A595D5" w:rsidTr="008379B1">
              <w:trPr>
                <w:del w:id="560" w:author="Alexandre Dürrenmatt" w:date="2024-04-29T09:27:00Z"/>
              </w:trPr>
              <w:tc>
                <w:tcPr>
                  <w:tcW w:w="0" w:type="auto"/>
                </w:tcPr>
                <w:p w14:paraId="10C75117" w14:textId="2E9A4F0A" w:rsidR="00B3291C" w:rsidDel="00296F79" w:rsidRDefault="00B3291C" w:rsidP="008379B1">
                  <w:pPr>
                    <w:rPr>
                      <w:del w:id="561" w:author="Alexandre Dürrenmatt" w:date="2024-04-29T09:27:00Z"/>
                    </w:rPr>
                  </w:pPr>
                  <w:del w:id="562" w:author="Alexandre Dürrenmatt" w:date="2024-04-29T09:27:00Z">
                    <w:r w:rsidDel="00296F79">
                      <w:delText>Imprimante</w:delText>
                    </w:r>
                  </w:del>
                </w:p>
              </w:tc>
              <w:tc>
                <w:tcPr>
                  <w:tcW w:w="0" w:type="auto"/>
                </w:tcPr>
                <w:p w14:paraId="497EA198" w14:textId="01A7F66E" w:rsidR="00B3291C" w:rsidDel="00296F79" w:rsidRDefault="00B3291C" w:rsidP="008379B1">
                  <w:pPr>
                    <w:rPr>
                      <w:del w:id="563" w:author="Alexandre Dürrenmatt" w:date="2024-04-29T09:27:00Z"/>
                    </w:rPr>
                  </w:pPr>
                  <w:del w:id="564" w:author="Alexandre Dürrenmatt" w:date="2024-04-29T09:27:00Z">
                    <w:r w:rsidDel="00296F79">
                      <w:delText>- Il y a 1 imprimante dans la salle</w:delText>
                    </w:r>
                  </w:del>
                </w:p>
              </w:tc>
            </w:tr>
            <w:tr w:rsidR="00B3291C" w:rsidDel="00296F79" w14:paraId="64A39D48" w14:textId="6A9D8DD6" w:rsidTr="008379B1">
              <w:trPr>
                <w:del w:id="565" w:author="Alexandre Dürrenmatt" w:date="2024-04-29T09:27:00Z"/>
              </w:trPr>
              <w:tc>
                <w:tcPr>
                  <w:tcW w:w="0" w:type="auto"/>
                </w:tcPr>
                <w:p w14:paraId="0EB79393" w14:textId="019AA912" w:rsidR="00B3291C" w:rsidDel="00296F79" w:rsidRDefault="00B3291C" w:rsidP="008379B1">
                  <w:pPr>
                    <w:rPr>
                      <w:del w:id="566" w:author="Alexandre Dürrenmatt" w:date="2024-04-29T09:27:00Z"/>
                    </w:rPr>
                  </w:pPr>
                  <w:del w:id="567" w:author="Alexandre Dürrenmatt" w:date="2024-04-29T09:27:00Z">
                    <w:r w:rsidDel="00296F79">
                      <w:delText>Fenêtre</w:delText>
                    </w:r>
                  </w:del>
                </w:p>
              </w:tc>
              <w:tc>
                <w:tcPr>
                  <w:tcW w:w="0" w:type="auto"/>
                </w:tcPr>
                <w:p w14:paraId="33A539B5" w14:textId="41FB8EAE" w:rsidR="00B3291C" w:rsidDel="00296F79" w:rsidRDefault="00B3291C" w:rsidP="008379B1">
                  <w:pPr>
                    <w:rPr>
                      <w:del w:id="568" w:author="Alexandre Dürrenmatt" w:date="2024-04-29T09:27:00Z"/>
                    </w:rPr>
                  </w:pPr>
                  <w:del w:id="569" w:author="Alexandre Dürrenmatt" w:date="2024-04-29T09:27:00Z">
                    <w:r w:rsidDel="00296F79">
                      <w:delText>- Il y a 1 fenêtre dans la pièce</w:delText>
                    </w:r>
                  </w:del>
                </w:p>
              </w:tc>
            </w:tr>
            <w:tr w:rsidR="00B3291C" w:rsidDel="00296F79" w14:paraId="3B3205E1" w14:textId="56C776A4" w:rsidTr="008379B1">
              <w:trPr>
                <w:del w:id="570" w:author="Alexandre Dürrenmatt" w:date="2024-04-29T09:27:00Z"/>
              </w:trPr>
              <w:tc>
                <w:tcPr>
                  <w:tcW w:w="0" w:type="auto"/>
                </w:tcPr>
                <w:p w14:paraId="73D5CCC3" w14:textId="648F9B56" w:rsidR="00B3291C" w:rsidDel="00296F79" w:rsidRDefault="00B3291C" w:rsidP="008379B1">
                  <w:pPr>
                    <w:rPr>
                      <w:del w:id="571" w:author="Alexandre Dürrenmatt" w:date="2024-04-29T09:27:00Z"/>
                    </w:rPr>
                  </w:pPr>
                  <w:del w:id="572" w:author="Alexandre Dürrenmatt" w:date="2024-04-29T09:27:00Z">
                    <w:r w:rsidDel="00296F79">
                      <w:delText>Armoire</w:delText>
                    </w:r>
                  </w:del>
                </w:p>
              </w:tc>
              <w:tc>
                <w:tcPr>
                  <w:tcW w:w="0" w:type="auto"/>
                </w:tcPr>
                <w:p w14:paraId="6C1D4D79" w14:textId="653FAC72" w:rsidR="00B3291C" w:rsidDel="00296F79" w:rsidRDefault="00B3291C" w:rsidP="008379B1">
                  <w:pPr>
                    <w:rPr>
                      <w:del w:id="573" w:author="Alexandre Dürrenmatt" w:date="2024-04-29T09:27:00Z"/>
                    </w:rPr>
                  </w:pPr>
                  <w:del w:id="574" w:author="Alexandre Dürrenmatt" w:date="2024-04-29T09:27:00Z">
                    <w:r w:rsidDel="00296F79">
                      <w:delText>- Il y a une armoire pour stocker du papier</w:delText>
                    </w:r>
                  </w:del>
                </w:p>
              </w:tc>
            </w:tr>
            <w:tr w:rsidR="00B3291C" w:rsidDel="00296F79" w14:paraId="37C83BB5" w14:textId="0AA3B5F7" w:rsidTr="008379B1">
              <w:trPr>
                <w:del w:id="575" w:author="Alexandre Dürrenmatt" w:date="2024-04-29T09:27:00Z"/>
              </w:trPr>
              <w:tc>
                <w:tcPr>
                  <w:tcW w:w="0" w:type="auto"/>
                </w:tcPr>
                <w:p w14:paraId="09186A60" w14:textId="76E49F49" w:rsidR="00B3291C" w:rsidDel="00296F79" w:rsidRDefault="00B3291C" w:rsidP="008379B1">
                  <w:pPr>
                    <w:rPr>
                      <w:del w:id="576" w:author="Alexandre Dürrenmatt" w:date="2024-04-29T09:27:00Z"/>
                    </w:rPr>
                  </w:pPr>
                  <w:del w:id="577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08B58BFE" w14:textId="4569E5DA" w:rsidR="00B3291C" w:rsidDel="00296F79" w:rsidRDefault="00B3291C" w:rsidP="008379B1">
                  <w:pPr>
                    <w:rPr>
                      <w:del w:id="578" w:author="Alexandre Dürrenmatt" w:date="2024-04-29T09:27:00Z"/>
                    </w:rPr>
                  </w:pPr>
                  <w:del w:id="579" w:author="Alexandre Dürrenmatt" w:date="2024-04-29T09:27:00Z">
                    <w:r w:rsidDel="00296F79">
                      <w:delText>- Je veux des murs gris clair</w:delText>
                    </w:r>
                  </w:del>
                </w:p>
              </w:tc>
            </w:tr>
            <w:tr w:rsidR="00B3291C" w:rsidDel="00296F79" w14:paraId="2F77164B" w14:textId="2B51D46F" w:rsidTr="008379B1">
              <w:trPr>
                <w:del w:id="580" w:author="Alexandre Dürrenmatt" w:date="2024-04-29T09:27:00Z"/>
              </w:trPr>
              <w:tc>
                <w:tcPr>
                  <w:tcW w:w="0" w:type="auto"/>
                </w:tcPr>
                <w:p w14:paraId="17A75D95" w14:textId="1D33B50D" w:rsidR="00B3291C" w:rsidDel="00296F79" w:rsidRDefault="00B3291C" w:rsidP="008379B1">
                  <w:pPr>
                    <w:rPr>
                      <w:del w:id="581" w:author="Alexandre Dürrenmatt" w:date="2024-04-29T09:27:00Z"/>
                    </w:rPr>
                  </w:pPr>
                  <w:del w:id="582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0ABDD3E8" w14:textId="4538B3AD" w:rsidR="00B3291C" w:rsidDel="00296F79" w:rsidRDefault="00B3291C" w:rsidP="008379B1">
                  <w:pPr>
                    <w:rPr>
                      <w:del w:id="583" w:author="Alexandre Dürrenmatt" w:date="2024-04-29T09:27:00Z"/>
                    </w:rPr>
                  </w:pPr>
                  <w:del w:id="584" w:author="Alexandre Dürrenmatt" w:date="2024-04-29T09:27:00Z">
                    <w:r w:rsidDel="00296F79">
                      <w:delText>- Il y a une poubelle</w:delText>
                    </w:r>
                  </w:del>
                </w:p>
              </w:tc>
            </w:tr>
            <w:tr w:rsidR="00B3291C" w:rsidDel="00296F79" w14:paraId="50BEFE7A" w14:textId="6AFE9069" w:rsidTr="008379B1">
              <w:trPr>
                <w:del w:id="585" w:author="Alexandre Dürrenmatt" w:date="2024-04-29T09:27:00Z"/>
              </w:trPr>
              <w:tc>
                <w:tcPr>
                  <w:tcW w:w="0" w:type="auto"/>
                </w:tcPr>
                <w:p w14:paraId="069EF8C4" w14:textId="68FB3638" w:rsidR="00B3291C" w:rsidDel="00296F79" w:rsidRDefault="00B3291C" w:rsidP="008379B1">
                  <w:pPr>
                    <w:rPr>
                      <w:del w:id="586" w:author="Alexandre Dürrenmatt" w:date="2024-04-29T09:27:00Z"/>
                    </w:rPr>
                  </w:pPr>
                  <w:del w:id="587" w:author="Alexandre Dürrenmatt" w:date="2024-04-29T09:27:00Z">
                    <w:r w:rsidDel="00296F79">
                      <w:delText>Sol</w:delText>
                    </w:r>
                  </w:del>
                </w:p>
              </w:tc>
              <w:tc>
                <w:tcPr>
                  <w:tcW w:w="0" w:type="auto"/>
                </w:tcPr>
                <w:p w14:paraId="1BBA2F8D" w14:textId="4A6DA277" w:rsidR="00B3291C" w:rsidDel="00296F79" w:rsidRDefault="00B3291C" w:rsidP="008379B1">
                  <w:pPr>
                    <w:rPr>
                      <w:del w:id="588" w:author="Alexandre Dürrenmatt" w:date="2024-04-29T09:27:00Z"/>
                    </w:rPr>
                  </w:pPr>
                  <w:del w:id="589" w:author="Alexandre Dürrenmatt" w:date="2024-04-29T09:27:00Z">
                    <w:r w:rsidDel="00296F79">
                      <w:delText>- Il y a un sol noir</w:delText>
                    </w:r>
                  </w:del>
                </w:p>
              </w:tc>
            </w:tr>
            <w:tr w:rsidR="00B3291C" w:rsidDel="00296F79" w14:paraId="5613D7BC" w14:textId="4B0BAF80" w:rsidTr="008379B1">
              <w:trPr>
                <w:del w:id="590" w:author="Alexandre Dürrenmatt" w:date="2024-04-29T09:27:00Z"/>
              </w:trPr>
              <w:tc>
                <w:tcPr>
                  <w:tcW w:w="0" w:type="auto"/>
                </w:tcPr>
                <w:p w14:paraId="4A356862" w14:textId="1842FF4B" w:rsidR="00B3291C" w:rsidDel="00296F79" w:rsidRDefault="00B3291C" w:rsidP="008379B1">
                  <w:pPr>
                    <w:rPr>
                      <w:del w:id="591" w:author="Alexandre Dürrenmatt" w:date="2024-04-29T09:27:00Z"/>
                    </w:rPr>
                  </w:pPr>
                  <w:del w:id="592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7DF25E2D" w14:textId="481AE68E" w:rsidR="00B3291C" w:rsidDel="00296F79" w:rsidRDefault="00B3291C" w:rsidP="008379B1">
                  <w:pPr>
                    <w:rPr>
                      <w:del w:id="593" w:author="Alexandre Dürrenmatt" w:date="2024-04-29T09:27:00Z"/>
                    </w:rPr>
                  </w:pPr>
                  <w:del w:id="594" w:author="Alexandre Dürrenmatt" w:date="2024-04-29T09:27:00Z">
                    <w:r w:rsidDel="00296F79">
                      <w:delText>- Il y a une porte en bois</w:delText>
                    </w:r>
                  </w:del>
                </w:p>
              </w:tc>
            </w:tr>
            <w:tr w:rsidR="00B3291C" w:rsidDel="00296F79" w14:paraId="575C47AE" w14:textId="1D7DABD3" w:rsidTr="008379B1">
              <w:trPr>
                <w:del w:id="595" w:author="Alexandre Dürrenmatt" w:date="2024-04-29T09:27:00Z"/>
              </w:trPr>
              <w:tc>
                <w:tcPr>
                  <w:tcW w:w="0" w:type="auto"/>
                </w:tcPr>
                <w:p w14:paraId="52483D02" w14:textId="541E2C58" w:rsidR="00B3291C" w:rsidDel="00296F79" w:rsidRDefault="00B3291C" w:rsidP="008379B1">
                  <w:pPr>
                    <w:rPr>
                      <w:del w:id="596" w:author="Alexandre Dürrenmatt" w:date="2024-04-29T09:27:00Z"/>
                    </w:rPr>
                  </w:pPr>
                  <w:del w:id="597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38595D47" w14:textId="7B34390D" w:rsidR="00B3291C" w:rsidDel="00296F79" w:rsidRDefault="00B3291C" w:rsidP="008379B1">
                  <w:pPr>
                    <w:rPr>
                      <w:del w:id="598" w:author="Alexandre Dürrenmatt" w:date="2024-04-29T09:27:00Z"/>
                    </w:rPr>
                  </w:pPr>
                  <w:del w:id="599" w:author="Alexandre Dürrenmatt" w:date="2024-04-29T09:27:00Z">
                    <w:r w:rsidDel="00296F79">
                      <w:delText>- Il y a un tapis sous l'imprimante</w:delText>
                    </w:r>
                  </w:del>
                </w:p>
              </w:tc>
            </w:tr>
          </w:tbl>
          <w:p w14:paraId="0A36C4B7" w14:textId="79357A1E" w:rsidR="00B3291C" w:rsidDel="00296F79" w:rsidRDefault="00B3291C" w:rsidP="008379B1">
            <w:pPr>
              <w:rPr>
                <w:del w:id="600" w:author="Alexandre Dürrenmatt" w:date="2024-04-29T09:27:00Z"/>
              </w:rPr>
            </w:pPr>
          </w:p>
        </w:tc>
      </w:tr>
    </w:tbl>
    <w:p w14:paraId="1FDB8F9B" w14:textId="32F05FD1" w:rsidR="00B3291C" w:rsidDel="00296F79" w:rsidRDefault="00B3291C" w:rsidP="00B3291C">
      <w:pPr>
        <w:rPr>
          <w:del w:id="601" w:author="Alexandre Dürrenmatt" w:date="2024-04-29T09:27:00Z"/>
        </w:rPr>
      </w:pPr>
    </w:p>
    <w:p w14:paraId="4520EE45" w14:textId="5A0BB9B3" w:rsidR="00B3291C" w:rsidDel="00296F79" w:rsidRDefault="00B3291C">
      <w:pPr>
        <w:pStyle w:val="Titre3"/>
        <w:numPr>
          <w:ilvl w:val="0"/>
          <w:numId w:val="0"/>
        </w:numPr>
        <w:rPr>
          <w:del w:id="602" w:author="Alexandre Dürrenmatt" w:date="2024-04-29T09:27:00Z"/>
        </w:rPr>
        <w:pPrChange w:id="603" w:author="Alexandre Dürrenmatt" w:date="2024-04-23T16:18:00Z">
          <w:pPr>
            <w:pStyle w:val="Titre3"/>
          </w:pPr>
        </w:pPrChange>
      </w:pPr>
      <w:del w:id="604" w:author="Alexandre Dürrenmatt" w:date="2024-04-29T09:27:00Z">
        <w:r w:rsidDel="00296F79">
          <w:delText>Toilettes D12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7"/>
      </w:tblGrid>
      <w:tr w:rsidR="00B3291C" w:rsidDel="00296F79" w14:paraId="0F12E403" w14:textId="62E138B2" w:rsidTr="008379B1">
        <w:trPr>
          <w:del w:id="605" w:author="Alexandre Dürrenmatt" w:date="2024-04-29T09:27:00Z"/>
        </w:trPr>
        <w:tc>
          <w:tcPr>
            <w:tcW w:w="0" w:type="auto"/>
          </w:tcPr>
          <w:p w14:paraId="1B61B96A" w14:textId="3F16A5BE" w:rsidR="00B3291C" w:rsidDel="00296F79" w:rsidRDefault="00B3291C" w:rsidP="008379B1">
            <w:pPr>
              <w:rPr>
                <w:del w:id="606" w:author="Alexandre Dürrenmatt" w:date="2024-04-29T09:27:00Z"/>
              </w:rPr>
            </w:pPr>
            <w:del w:id="607" w:author="Alexandre Dürrenmatt" w:date="2024-04-29T09:27:00Z">
              <w:r w:rsidDel="00296F79">
                <w:delText>En tant qu'élèves Je veux des toilettes Pour pouvoir faire mes besoins</w:delText>
              </w:r>
            </w:del>
          </w:p>
        </w:tc>
      </w:tr>
      <w:tr w:rsidR="00B3291C" w:rsidDel="00296F79" w14:paraId="127D1152" w14:textId="21BAB25C" w:rsidTr="008379B1">
        <w:trPr>
          <w:del w:id="608" w:author="Alexandre Dürrenmatt" w:date="2024-04-29T09:27:00Z"/>
        </w:trPr>
        <w:tc>
          <w:tcPr>
            <w:tcW w:w="0" w:type="auto"/>
          </w:tcPr>
          <w:p w14:paraId="62C20C06" w14:textId="0BB45CB0" w:rsidR="00B3291C" w:rsidDel="00296F79" w:rsidRDefault="00B3291C" w:rsidP="008379B1">
            <w:pPr>
              <w:jc w:val="center"/>
              <w:rPr>
                <w:del w:id="609" w:author="Alexandre Dürrenmatt" w:date="2024-04-29T09:27:00Z"/>
              </w:rPr>
            </w:pPr>
            <w:del w:id="610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9"/>
              <w:gridCol w:w="6018"/>
            </w:tblGrid>
            <w:tr w:rsidR="00B3291C" w:rsidDel="00296F79" w14:paraId="21B067AE" w14:textId="1DBC4BFF" w:rsidTr="008379B1">
              <w:trPr>
                <w:del w:id="611" w:author="Alexandre Dürrenmatt" w:date="2024-04-29T09:27:00Z"/>
              </w:trPr>
              <w:tc>
                <w:tcPr>
                  <w:tcW w:w="0" w:type="auto"/>
                </w:tcPr>
                <w:p w14:paraId="49542037" w14:textId="430D4725" w:rsidR="00B3291C" w:rsidDel="00296F79" w:rsidRDefault="00B3291C" w:rsidP="008379B1">
                  <w:pPr>
                    <w:rPr>
                      <w:del w:id="612" w:author="Alexandre Dürrenmatt" w:date="2024-04-29T09:27:00Z"/>
                    </w:rPr>
                  </w:pPr>
                  <w:del w:id="613" w:author="Alexandre Dürrenmatt" w:date="2024-04-29T09:27:00Z">
                    <w:r w:rsidDel="00296F79">
                      <w:delText>Toilette</w:delText>
                    </w:r>
                  </w:del>
                </w:p>
              </w:tc>
              <w:tc>
                <w:tcPr>
                  <w:tcW w:w="0" w:type="auto"/>
                </w:tcPr>
                <w:p w14:paraId="3B64B63F" w14:textId="15B361D1" w:rsidR="00B3291C" w:rsidDel="00296F79" w:rsidRDefault="00B3291C" w:rsidP="008379B1">
                  <w:pPr>
                    <w:rPr>
                      <w:del w:id="614" w:author="Alexandre Dürrenmatt" w:date="2024-04-29T09:27:00Z"/>
                    </w:rPr>
                  </w:pPr>
                  <w:del w:id="615" w:author="Alexandre Dürrenmatt" w:date="2024-04-29T09:27:00Z">
                    <w:r w:rsidDel="00296F79">
                      <w:delText>- Il y a 3 petites pièces différente avec des toilettes a l'intérieur</w:delText>
                    </w:r>
                  </w:del>
                </w:p>
              </w:tc>
            </w:tr>
            <w:tr w:rsidR="00B3291C" w:rsidDel="00296F79" w14:paraId="2B923465" w14:textId="218C8663" w:rsidTr="008379B1">
              <w:trPr>
                <w:del w:id="616" w:author="Alexandre Dürrenmatt" w:date="2024-04-29T09:27:00Z"/>
              </w:trPr>
              <w:tc>
                <w:tcPr>
                  <w:tcW w:w="0" w:type="auto"/>
                </w:tcPr>
                <w:p w14:paraId="07863B0E" w14:textId="5CB8ACC0" w:rsidR="00B3291C" w:rsidDel="00296F79" w:rsidRDefault="00B3291C" w:rsidP="008379B1">
                  <w:pPr>
                    <w:rPr>
                      <w:del w:id="617" w:author="Alexandre Dürrenmatt" w:date="2024-04-29T09:27:00Z"/>
                    </w:rPr>
                  </w:pPr>
                  <w:del w:id="618" w:author="Alexandre Dürrenmatt" w:date="2024-04-29T09:27:00Z">
                    <w:r w:rsidDel="00296F79">
                      <w:delText>Lavabo</w:delText>
                    </w:r>
                  </w:del>
                </w:p>
              </w:tc>
              <w:tc>
                <w:tcPr>
                  <w:tcW w:w="0" w:type="auto"/>
                </w:tcPr>
                <w:p w14:paraId="43944E72" w14:textId="1E89A505" w:rsidR="00B3291C" w:rsidDel="00296F79" w:rsidRDefault="00B3291C" w:rsidP="008379B1">
                  <w:pPr>
                    <w:rPr>
                      <w:del w:id="619" w:author="Alexandre Dürrenmatt" w:date="2024-04-29T09:27:00Z"/>
                    </w:rPr>
                  </w:pPr>
                  <w:del w:id="620" w:author="Alexandre Dürrenmatt" w:date="2024-04-29T09:27:00Z">
                    <w:r w:rsidDel="00296F79">
                      <w:delText>- Il y a un lavabo par toilette</w:delText>
                    </w:r>
                  </w:del>
                </w:p>
              </w:tc>
            </w:tr>
            <w:tr w:rsidR="00B3291C" w:rsidDel="00296F79" w14:paraId="30A3E040" w14:textId="69B6CCDE" w:rsidTr="008379B1">
              <w:trPr>
                <w:del w:id="621" w:author="Alexandre Dürrenmatt" w:date="2024-04-29T09:27:00Z"/>
              </w:trPr>
              <w:tc>
                <w:tcPr>
                  <w:tcW w:w="0" w:type="auto"/>
                </w:tcPr>
                <w:p w14:paraId="22F0DD63" w14:textId="1D35DF04" w:rsidR="00B3291C" w:rsidDel="00296F79" w:rsidRDefault="00B3291C" w:rsidP="008379B1">
                  <w:pPr>
                    <w:rPr>
                      <w:del w:id="622" w:author="Alexandre Dürrenmatt" w:date="2024-04-29T09:27:00Z"/>
                    </w:rPr>
                  </w:pPr>
                  <w:del w:id="623" w:author="Alexandre Dürrenmatt" w:date="2024-04-29T09:27:00Z">
                    <w:r w:rsidDel="00296F79">
                      <w:delText>Savon</w:delText>
                    </w:r>
                  </w:del>
                </w:p>
              </w:tc>
              <w:tc>
                <w:tcPr>
                  <w:tcW w:w="0" w:type="auto"/>
                </w:tcPr>
                <w:p w14:paraId="0D69D883" w14:textId="7F0B25D1" w:rsidR="00B3291C" w:rsidDel="00296F79" w:rsidRDefault="00B3291C" w:rsidP="008379B1">
                  <w:pPr>
                    <w:rPr>
                      <w:del w:id="624" w:author="Alexandre Dürrenmatt" w:date="2024-04-29T09:27:00Z"/>
                    </w:rPr>
                  </w:pPr>
                  <w:del w:id="625" w:author="Alexandre Dürrenmatt" w:date="2024-04-29T09:27:00Z">
                    <w:r w:rsidDel="00296F79">
                      <w:delText>- Il y a une boite de savon par toilettes</w:delText>
                    </w:r>
                  </w:del>
                </w:p>
              </w:tc>
            </w:tr>
            <w:tr w:rsidR="00B3291C" w:rsidDel="00296F79" w14:paraId="5EE8B8D7" w14:textId="60922758" w:rsidTr="008379B1">
              <w:trPr>
                <w:del w:id="626" w:author="Alexandre Dürrenmatt" w:date="2024-04-29T09:27:00Z"/>
              </w:trPr>
              <w:tc>
                <w:tcPr>
                  <w:tcW w:w="0" w:type="auto"/>
                </w:tcPr>
                <w:p w14:paraId="19DEB5BE" w14:textId="7EC6C470" w:rsidR="00B3291C" w:rsidDel="00296F79" w:rsidRDefault="00B3291C" w:rsidP="008379B1">
                  <w:pPr>
                    <w:rPr>
                      <w:del w:id="627" w:author="Alexandre Dürrenmatt" w:date="2024-04-29T09:27:00Z"/>
                    </w:rPr>
                  </w:pPr>
                  <w:del w:id="628" w:author="Alexandre Dürrenmatt" w:date="2024-04-29T09:27:00Z">
                    <w:r w:rsidDel="00296F79">
                      <w:delText>Papier pour les mains</w:delText>
                    </w:r>
                  </w:del>
                </w:p>
              </w:tc>
              <w:tc>
                <w:tcPr>
                  <w:tcW w:w="0" w:type="auto"/>
                </w:tcPr>
                <w:p w14:paraId="0FEF003C" w14:textId="3EDA87A2" w:rsidR="00B3291C" w:rsidDel="00296F79" w:rsidRDefault="00B3291C" w:rsidP="008379B1">
                  <w:pPr>
                    <w:rPr>
                      <w:del w:id="629" w:author="Alexandre Dürrenmatt" w:date="2024-04-29T09:27:00Z"/>
                    </w:rPr>
                  </w:pPr>
                  <w:del w:id="630" w:author="Alexandre Dürrenmatt" w:date="2024-04-29T09:27:00Z">
                    <w:r w:rsidDel="00296F79">
                      <w:delText>- Il y a 1 distributeur de papier pour les mains par toilette</w:delText>
                    </w:r>
                  </w:del>
                </w:p>
              </w:tc>
            </w:tr>
            <w:tr w:rsidR="00B3291C" w:rsidDel="00296F79" w14:paraId="2D050673" w14:textId="58E73B5E" w:rsidTr="008379B1">
              <w:trPr>
                <w:del w:id="631" w:author="Alexandre Dürrenmatt" w:date="2024-04-29T09:27:00Z"/>
              </w:trPr>
              <w:tc>
                <w:tcPr>
                  <w:tcW w:w="0" w:type="auto"/>
                </w:tcPr>
                <w:p w14:paraId="2107EF0B" w14:textId="24F58A31" w:rsidR="00B3291C" w:rsidDel="00296F79" w:rsidRDefault="00B3291C" w:rsidP="008379B1">
                  <w:pPr>
                    <w:rPr>
                      <w:del w:id="632" w:author="Alexandre Dürrenmatt" w:date="2024-04-29T09:27:00Z"/>
                    </w:rPr>
                  </w:pPr>
                  <w:del w:id="633" w:author="Alexandre Dürrenmatt" w:date="2024-04-29T09:27:00Z">
                    <w:r w:rsidDel="00296F79">
                      <w:delText>Poubelle</w:delText>
                    </w:r>
                  </w:del>
                </w:p>
              </w:tc>
              <w:tc>
                <w:tcPr>
                  <w:tcW w:w="0" w:type="auto"/>
                </w:tcPr>
                <w:p w14:paraId="486A31CB" w14:textId="2D6D65CD" w:rsidR="00B3291C" w:rsidDel="00296F79" w:rsidRDefault="00B3291C" w:rsidP="008379B1">
                  <w:pPr>
                    <w:rPr>
                      <w:del w:id="634" w:author="Alexandre Dürrenmatt" w:date="2024-04-29T09:27:00Z"/>
                    </w:rPr>
                  </w:pPr>
                  <w:del w:id="635" w:author="Alexandre Dürrenmatt" w:date="2024-04-29T09:27:00Z">
                    <w:r w:rsidDel="00296F79">
                      <w:delText>- Il y a une poubelle dans chaque toilettes</w:delText>
                    </w:r>
                  </w:del>
                </w:p>
              </w:tc>
            </w:tr>
            <w:tr w:rsidR="00B3291C" w:rsidDel="00296F79" w14:paraId="712307AE" w14:textId="16F211BB" w:rsidTr="008379B1">
              <w:trPr>
                <w:del w:id="636" w:author="Alexandre Dürrenmatt" w:date="2024-04-29T09:27:00Z"/>
              </w:trPr>
              <w:tc>
                <w:tcPr>
                  <w:tcW w:w="0" w:type="auto"/>
                </w:tcPr>
                <w:p w14:paraId="34D52B1E" w14:textId="7FA29E46" w:rsidR="00B3291C" w:rsidDel="00296F79" w:rsidRDefault="00B3291C" w:rsidP="008379B1">
                  <w:pPr>
                    <w:rPr>
                      <w:del w:id="637" w:author="Alexandre Dürrenmatt" w:date="2024-04-29T09:27:00Z"/>
                    </w:rPr>
                  </w:pPr>
                  <w:del w:id="638" w:author="Alexandre Dürrenmatt" w:date="2024-04-29T09:27:00Z">
                    <w:r w:rsidDel="00296F79">
                      <w:delText>Murs</w:delText>
                    </w:r>
                  </w:del>
                </w:p>
              </w:tc>
              <w:tc>
                <w:tcPr>
                  <w:tcW w:w="0" w:type="auto"/>
                </w:tcPr>
                <w:p w14:paraId="70E3E05B" w14:textId="149E460D" w:rsidR="00B3291C" w:rsidDel="00296F79" w:rsidRDefault="00B3291C" w:rsidP="008379B1">
                  <w:pPr>
                    <w:rPr>
                      <w:del w:id="639" w:author="Alexandre Dürrenmatt" w:date="2024-04-29T09:27:00Z"/>
                    </w:rPr>
                  </w:pPr>
                  <w:del w:id="640" w:author="Alexandre Dürrenmatt" w:date="2024-04-29T09:27:00Z">
                    <w:r w:rsidDel="00296F79">
                      <w:delText>- Il y a tout les murs blanc par toilette</w:delText>
                    </w:r>
                  </w:del>
                </w:p>
              </w:tc>
            </w:tr>
            <w:tr w:rsidR="00B3291C" w:rsidDel="00296F79" w14:paraId="59C7D386" w14:textId="3ACC5C2E" w:rsidTr="008379B1">
              <w:trPr>
                <w:del w:id="641" w:author="Alexandre Dürrenmatt" w:date="2024-04-29T09:27:00Z"/>
              </w:trPr>
              <w:tc>
                <w:tcPr>
                  <w:tcW w:w="0" w:type="auto"/>
                </w:tcPr>
                <w:p w14:paraId="67EA8B87" w14:textId="6CC96986" w:rsidR="00B3291C" w:rsidDel="00296F79" w:rsidRDefault="00B3291C" w:rsidP="008379B1">
                  <w:pPr>
                    <w:rPr>
                      <w:del w:id="642" w:author="Alexandre Dürrenmatt" w:date="2024-04-29T09:27:00Z"/>
                    </w:rPr>
                  </w:pPr>
                  <w:del w:id="643" w:author="Alexandre Dürrenmatt" w:date="2024-04-29T09:27:00Z">
                    <w:r w:rsidDel="00296F79">
                      <w:delText>Interrupteur</w:delText>
                    </w:r>
                  </w:del>
                </w:p>
              </w:tc>
              <w:tc>
                <w:tcPr>
                  <w:tcW w:w="0" w:type="auto"/>
                </w:tcPr>
                <w:p w14:paraId="2BF7BAD9" w14:textId="4F3B8E3B" w:rsidR="00B3291C" w:rsidDel="00296F79" w:rsidRDefault="00B3291C" w:rsidP="008379B1">
                  <w:pPr>
                    <w:rPr>
                      <w:del w:id="644" w:author="Alexandre Dürrenmatt" w:date="2024-04-29T09:27:00Z"/>
                    </w:rPr>
                  </w:pPr>
                  <w:del w:id="645" w:author="Alexandre Dürrenmatt" w:date="2024-04-29T09:27:00Z">
                    <w:r w:rsidDel="00296F79">
                      <w:delText>- Il y a un interrupteur pour la lumière dans chaque toilette</w:delText>
                    </w:r>
                  </w:del>
                </w:p>
              </w:tc>
            </w:tr>
            <w:tr w:rsidR="00B3291C" w:rsidDel="00296F79" w14:paraId="35E97016" w14:textId="6FD843B4" w:rsidTr="008379B1">
              <w:trPr>
                <w:del w:id="646" w:author="Alexandre Dürrenmatt" w:date="2024-04-29T09:27:00Z"/>
              </w:trPr>
              <w:tc>
                <w:tcPr>
                  <w:tcW w:w="0" w:type="auto"/>
                </w:tcPr>
                <w:p w14:paraId="620A9A76" w14:textId="0ACE9855" w:rsidR="00B3291C" w:rsidDel="00296F79" w:rsidRDefault="00B3291C" w:rsidP="008379B1">
                  <w:pPr>
                    <w:rPr>
                      <w:del w:id="647" w:author="Alexandre Dürrenmatt" w:date="2024-04-29T09:27:00Z"/>
                    </w:rPr>
                  </w:pPr>
                  <w:del w:id="648" w:author="Alexandre Dürrenmatt" w:date="2024-04-29T09:27:00Z">
                    <w:r w:rsidDel="00296F79">
                      <w:delText>Porte</w:delText>
                    </w:r>
                  </w:del>
                </w:p>
              </w:tc>
              <w:tc>
                <w:tcPr>
                  <w:tcW w:w="0" w:type="auto"/>
                </w:tcPr>
                <w:p w14:paraId="4BD49874" w14:textId="26D260CC" w:rsidR="00B3291C" w:rsidDel="00296F79" w:rsidRDefault="00B3291C" w:rsidP="008379B1">
                  <w:pPr>
                    <w:rPr>
                      <w:del w:id="649" w:author="Alexandre Dürrenmatt" w:date="2024-04-29T09:27:00Z"/>
                    </w:rPr>
                  </w:pPr>
                  <w:del w:id="650" w:author="Alexandre Dürrenmatt" w:date="2024-04-29T09:27:00Z">
                    <w:r w:rsidDel="00296F79">
                      <w:delText>- Il y a une porte en bois claire</w:delText>
                    </w:r>
                  </w:del>
                </w:p>
              </w:tc>
            </w:tr>
            <w:tr w:rsidR="00B3291C" w:rsidDel="00296F79" w14:paraId="76B94CF5" w14:textId="0BFC51FD" w:rsidTr="008379B1">
              <w:trPr>
                <w:del w:id="651" w:author="Alexandre Dürrenmatt" w:date="2024-04-29T09:27:00Z"/>
              </w:trPr>
              <w:tc>
                <w:tcPr>
                  <w:tcW w:w="0" w:type="auto"/>
                </w:tcPr>
                <w:p w14:paraId="577DBC94" w14:textId="133B190C" w:rsidR="00B3291C" w:rsidDel="00296F79" w:rsidRDefault="00B3291C" w:rsidP="008379B1">
                  <w:pPr>
                    <w:rPr>
                      <w:del w:id="652" w:author="Alexandre Dürrenmatt" w:date="2024-04-29T09:27:00Z"/>
                    </w:rPr>
                  </w:pPr>
                  <w:del w:id="653" w:author="Alexandre Dürrenmatt" w:date="2024-04-29T09:27:00Z">
                    <w:r w:rsidDel="00296F79">
                      <w:delText>Papier toilette</w:delText>
                    </w:r>
                  </w:del>
                </w:p>
              </w:tc>
              <w:tc>
                <w:tcPr>
                  <w:tcW w:w="0" w:type="auto"/>
                </w:tcPr>
                <w:p w14:paraId="0DB869A3" w14:textId="7699F942" w:rsidR="00B3291C" w:rsidDel="00296F79" w:rsidRDefault="00B3291C" w:rsidP="008379B1">
                  <w:pPr>
                    <w:rPr>
                      <w:del w:id="654" w:author="Alexandre Dürrenmatt" w:date="2024-04-29T09:27:00Z"/>
                    </w:rPr>
                  </w:pPr>
                  <w:del w:id="655" w:author="Alexandre Dürrenmatt" w:date="2024-04-29T09:27:00Z">
                    <w:r w:rsidDel="00296F79">
                      <w:delText>- Il y un rouleau de papier toilette par toilette</w:delText>
                    </w:r>
                  </w:del>
                </w:p>
              </w:tc>
            </w:tr>
          </w:tbl>
          <w:p w14:paraId="3DCA3C6E" w14:textId="69E217DF" w:rsidR="00B3291C" w:rsidDel="00296F79" w:rsidRDefault="00B3291C" w:rsidP="008379B1">
            <w:pPr>
              <w:rPr>
                <w:del w:id="656" w:author="Alexandre Dürrenmatt" w:date="2024-04-29T09:27:00Z"/>
              </w:rPr>
            </w:pPr>
          </w:p>
        </w:tc>
      </w:tr>
    </w:tbl>
    <w:p w14:paraId="630E2398" w14:textId="12593FED" w:rsidR="00B3291C" w:rsidDel="00296F79" w:rsidRDefault="00B3291C" w:rsidP="00B3291C">
      <w:pPr>
        <w:rPr>
          <w:del w:id="657" w:author="Alexandre Dürrenmatt" w:date="2024-04-29T09:27:00Z"/>
        </w:rPr>
      </w:pPr>
    </w:p>
    <w:p w14:paraId="30786FE3" w14:textId="73040CF0" w:rsidR="00B3291C" w:rsidDel="00296F79" w:rsidRDefault="00B3291C">
      <w:pPr>
        <w:pStyle w:val="Titre3"/>
        <w:numPr>
          <w:ilvl w:val="0"/>
          <w:numId w:val="0"/>
        </w:numPr>
        <w:rPr>
          <w:del w:id="658" w:author="Alexandre Dürrenmatt" w:date="2024-04-29T09:27:00Z"/>
        </w:rPr>
        <w:pPrChange w:id="659" w:author="Alexandre Dürrenmatt" w:date="2024-04-23T16:18:00Z">
          <w:pPr>
            <w:pStyle w:val="Titre3"/>
          </w:pPr>
        </w:pPrChange>
      </w:pPr>
      <w:del w:id="660" w:author="Alexandre Dürrenmatt" w:date="2024-04-29T09:27:00Z">
        <w:r w:rsidDel="00296F79">
          <w:delText>Salle de classe étage D08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36FD4CE2" w14:textId="1E3AEA81" w:rsidTr="008379B1">
        <w:trPr>
          <w:del w:id="661" w:author="Alexandre Dürrenmatt" w:date="2024-04-29T09:27:00Z"/>
        </w:trPr>
        <w:tc>
          <w:tcPr>
            <w:tcW w:w="0" w:type="auto"/>
          </w:tcPr>
          <w:p w14:paraId="17692000" w14:textId="7F5C97DD" w:rsidR="00B3291C" w:rsidDel="00296F79" w:rsidRDefault="00B3291C" w:rsidP="008379B1">
            <w:pPr>
              <w:rPr>
                <w:del w:id="662" w:author="Alexandre Dürrenmatt" w:date="2024-04-29T09:27:00Z"/>
              </w:rPr>
            </w:pPr>
            <w:del w:id="663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B3291C" w:rsidDel="00296F79" w14:paraId="041216E0" w14:textId="0968E124" w:rsidTr="008379B1">
        <w:trPr>
          <w:del w:id="664" w:author="Alexandre Dürrenmatt" w:date="2024-04-29T09:27:00Z"/>
        </w:trPr>
        <w:tc>
          <w:tcPr>
            <w:tcW w:w="0" w:type="auto"/>
          </w:tcPr>
          <w:p w14:paraId="2E7B4C60" w14:textId="0A96DEC3" w:rsidR="00B3291C" w:rsidDel="00296F79" w:rsidRDefault="00B3291C" w:rsidP="008379B1">
            <w:pPr>
              <w:jc w:val="center"/>
              <w:rPr>
                <w:del w:id="665" w:author="Alexandre Dürrenmatt" w:date="2024-04-29T09:27:00Z"/>
              </w:rPr>
            </w:pPr>
            <w:del w:id="666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:rsidDel="00296F79" w14:paraId="46B182D4" w14:textId="559A0923" w:rsidTr="008379B1">
              <w:trPr>
                <w:del w:id="667" w:author="Alexandre Dürrenmatt" w:date="2024-04-29T09:27:00Z"/>
              </w:trPr>
              <w:tc>
                <w:tcPr>
                  <w:tcW w:w="0" w:type="auto"/>
                </w:tcPr>
                <w:p w14:paraId="4B2DC349" w14:textId="049F5728" w:rsidR="00B3291C" w:rsidDel="00296F79" w:rsidRDefault="00B3291C" w:rsidP="008379B1">
                  <w:pPr>
                    <w:rPr>
                      <w:del w:id="668" w:author="Alexandre Dürrenmatt" w:date="2024-04-29T09:27:00Z"/>
                    </w:rPr>
                  </w:pPr>
                  <w:del w:id="669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35A99B24" w14:textId="2219DF58" w:rsidR="00B3291C" w:rsidDel="00296F79" w:rsidRDefault="00B3291C" w:rsidP="008379B1">
                  <w:pPr>
                    <w:rPr>
                      <w:del w:id="670" w:author="Alexandre Dürrenmatt" w:date="2024-04-29T09:27:00Z"/>
                    </w:rPr>
                  </w:pPr>
                  <w:del w:id="671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B3291C" w:rsidDel="00296F79" w14:paraId="03173B2F" w14:textId="26810661" w:rsidTr="008379B1">
              <w:trPr>
                <w:del w:id="672" w:author="Alexandre Dürrenmatt" w:date="2024-04-29T09:27:00Z"/>
              </w:trPr>
              <w:tc>
                <w:tcPr>
                  <w:tcW w:w="0" w:type="auto"/>
                </w:tcPr>
                <w:p w14:paraId="22F4D52F" w14:textId="453429C2" w:rsidR="00B3291C" w:rsidDel="00296F79" w:rsidRDefault="00B3291C" w:rsidP="008379B1">
                  <w:pPr>
                    <w:rPr>
                      <w:del w:id="673" w:author="Alexandre Dürrenmatt" w:date="2024-04-29T09:27:00Z"/>
                    </w:rPr>
                  </w:pPr>
                  <w:del w:id="674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25A34192" w14:textId="22D6D39E" w:rsidR="00B3291C" w:rsidDel="00296F79" w:rsidRDefault="00B3291C" w:rsidP="008379B1">
                  <w:pPr>
                    <w:rPr>
                      <w:del w:id="675" w:author="Alexandre Dürrenmatt" w:date="2024-04-29T09:27:00Z"/>
                    </w:rPr>
                  </w:pPr>
                  <w:del w:id="676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2D90D457" w14:textId="56DB8540" w:rsidTr="008379B1">
              <w:trPr>
                <w:del w:id="677" w:author="Alexandre Dürrenmatt" w:date="2024-04-29T09:27:00Z"/>
              </w:trPr>
              <w:tc>
                <w:tcPr>
                  <w:tcW w:w="0" w:type="auto"/>
                </w:tcPr>
                <w:p w14:paraId="2D4635F2" w14:textId="7693D5EF" w:rsidR="00B3291C" w:rsidDel="00296F79" w:rsidRDefault="00B3291C" w:rsidP="008379B1">
                  <w:pPr>
                    <w:rPr>
                      <w:del w:id="678" w:author="Alexandre Dürrenmatt" w:date="2024-04-29T09:27:00Z"/>
                    </w:rPr>
                  </w:pPr>
                  <w:del w:id="679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79903D69" w14:textId="61460931" w:rsidR="00B3291C" w:rsidDel="00296F79" w:rsidRDefault="00B3291C" w:rsidP="008379B1">
                  <w:pPr>
                    <w:rPr>
                      <w:del w:id="680" w:author="Alexandre Dürrenmatt" w:date="2024-04-29T09:27:00Z"/>
                    </w:rPr>
                  </w:pPr>
                  <w:del w:id="681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34DF2050" w14:textId="0BAEFC20" w:rsidTr="008379B1">
              <w:trPr>
                <w:del w:id="682" w:author="Alexandre Dürrenmatt" w:date="2024-04-29T09:27:00Z"/>
              </w:trPr>
              <w:tc>
                <w:tcPr>
                  <w:tcW w:w="0" w:type="auto"/>
                </w:tcPr>
                <w:p w14:paraId="282ED65D" w14:textId="46BA7052" w:rsidR="00B3291C" w:rsidDel="00296F79" w:rsidRDefault="00B3291C" w:rsidP="008379B1">
                  <w:pPr>
                    <w:rPr>
                      <w:del w:id="683" w:author="Alexandre Dürrenmatt" w:date="2024-04-29T09:27:00Z"/>
                    </w:rPr>
                  </w:pPr>
                  <w:del w:id="684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27E26F93" w14:textId="5F0631BD" w:rsidR="00B3291C" w:rsidDel="00296F79" w:rsidRDefault="00B3291C" w:rsidP="008379B1">
                  <w:pPr>
                    <w:rPr>
                      <w:del w:id="685" w:author="Alexandre Dürrenmatt" w:date="2024-04-29T09:27:00Z"/>
                    </w:rPr>
                  </w:pPr>
                  <w:del w:id="686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B3291C" w:rsidDel="00296F79" w14:paraId="49285AF3" w14:textId="288E163B" w:rsidTr="008379B1">
              <w:trPr>
                <w:del w:id="687" w:author="Alexandre Dürrenmatt" w:date="2024-04-29T09:27:00Z"/>
              </w:trPr>
              <w:tc>
                <w:tcPr>
                  <w:tcW w:w="0" w:type="auto"/>
                </w:tcPr>
                <w:p w14:paraId="6EE76298" w14:textId="6A8A6C8B" w:rsidR="00B3291C" w:rsidDel="00296F79" w:rsidRDefault="00B3291C" w:rsidP="008379B1">
                  <w:pPr>
                    <w:rPr>
                      <w:del w:id="688" w:author="Alexandre Dürrenmatt" w:date="2024-04-29T09:27:00Z"/>
                    </w:rPr>
                  </w:pPr>
                  <w:del w:id="689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3DBE50A3" w14:textId="688DF21C" w:rsidR="00B3291C" w:rsidDel="00296F79" w:rsidRDefault="00B3291C" w:rsidP="008379B1">
                  <w:pPr>
                    <w:rPr>
                      <w:del w:id="690" w:author="Alexandre Dürrenmatt" w:date="2024-04-29T09:27:00Z"/>
                    </w:rPr>
                  </w:pPr>
                  <w:del w:id="691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5C04296B" w14:textId="2C87B598" w:rsidTr="008379B1">
              <w:trPr>
                <w:del w:id="692" w:author="Alexandre Dürrenmatt" w:date="2024-04-29T09:27:00Z"/>
              </w:trPr>
              <w:tc>
                <w:tcPr>
                  <w:tcW w:w="0" w:type="auto"/>
                </w:tcPr>
                <w:p w14:paraId="2C35FF09" w14:textId="516DC937" w:rsidR="00B3291C" w:rsidDel="00296F79" w:rsidRDefault="00B3291C" w:rsidP="008379B1">
                  <w:pPr>
                    <w:rPr>
                      <w:del w:id="693" w:author="Alexandre Dürrenmatt" w:date="2024-04-29T09:27:00Z"/>
                    </w:rPr>
                  </w:pPr>
                  <w:del w:id="694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2E85BF2F" w14:textId="0641FCB1" w:rsidR="00B3291C" w:rsidDel="00296F79" w:rsidRDefault="00B3291C" w:rsidP="008379B1">
                  <w:pPr>
                    <w:rPr>
                      <w:del w:id="695" w:author="Alexandre Dürrenmatt" w:date="2024-04-29T09:27:00Z"/>
                    </w:rPr>
                  </w:pPr>
                  <w:del w:id="696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79FBF0A4" w14:textId="188F0835" w:rsidTr="008379B1">
              <w:trPr>
                <w:del w:id="697" w:author="Alexandre Dürrenmatt" w:date="2024-04-29T09:27:00Z"/>
              </w:trPr>
              <w:tc>
                <w:tcPr>
                  <w:tcW w:w="0" w:type="auto"/>
                </w:tcPr>
                <w:p w14:paraId="26B5C251" w14:textId="708268BC" w:rsidR="00B3291C" w:rsidDel="00296F79" w:rsidRDefault="00B3291C" w:rsidP="008379B1">
                  <w:pPr>
                    <w:rPr>
                      <w:del w:id="698" w:author="Alexandre Dürrenmatt" w:date="2024-04-29T09:27:00Z"/>
                    </w:rPr>
                  </w:pPr>
                  <w:del w:id="699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25EC6C1A" w14:textId="486CFF68" w:rsidR="00B3291C" w:rsidDel="00296F79" w:rsidRDefault="00B3291C" w:rsidP="008379B1">
                  <w:pPr>
                    <w:rPr>
                      <w:del w:id="700" w:author="Alexandre Dürrenmatt" w:date="2024-04-29T09:27:00Z"/>
                    </w:rPr>
                  </w:pPr>
                  <w:del w:id="701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4940AF3C" w14:textId="6308A235" w:rsidTr="008379B1">
              <w:trPr>
                <w:del w:id="702" w:author="Alexandre Dürrenmatt" w:date="2024-04-29T09:27:00Z"/>
              </w:trPr>
              <w:tc>
                <w:tcPr>
                  <w:tcW w:w="0" w:type="auto"/>
                </w:tcPr>
                <w:p w14:paraId="514BC38E" w14:textId="5E4F0FE9" w:rsidR="00B3291C" w:rsidDel="00296F79" w:rsidRDefault="00B3291C" w:rsidP="008379B1">
                  <w:pPr>
                    <w:rPr>
                      <w:del w:id="703" w:author="Alexandre Dürrenmatt" w:date="2024-04-29T09:27:00Z"/>
                    </w:rPr>
                  </w:pPr>
                  <w:del w:id="704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629A01B7" w14:textId="2FAB8B38" w:rsidR="00B3291C" w:rsidDel="00296F79" w:rsidRDefault="00B3291C" w:rsidP="008379B1">
                  <w:pPr>
                    <w:rPr>
                      <w:del w:id="705" w:author="Alexandre Dürrenmatt" w:date="2024-04-29T09:27:00Z"/>
                    </w:rPr>
                  </w:pPr>
                  <w:del w:id="706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518F5DE6" w14:textId="5D43B44D" w:rsidR="00B3291C" w:rsidDel="00296F79" w:rsidRDefault="00B3291C" w:rsidP="008379B1">
            <w:pPr>
              <w:rPr>
                <w:del w:id="707" w:author="Alexandre Dürrenmatt" w:date="2024-04-29T09:27:00Z"/>
              </w:rPr>
            </w:pPr>
          </w:p>
        </w:tc>
      </w:tr>
    </w:tbl>
    <w:p w14:paraId="45044C71" w14:textId="1791DC86" w:rsidR="00B3291C" w:rsidDel="00296F79" w:rsidRDefault="00B3291C" w:rsidP="00B3291C">
      <w:pPr>
        <w:rPr>
          <w:del w:id="708" w:author="Alexandre Dürrenmatt" w:date="2024-04-29T09:27:00Z"/>
        </w:rPr>
      </w:pPr>
    </w:p>
    <w:p w14:paraId="50F56650" w14:textId="2C858733" w:rsidR="00B3291C" w:rsidDel="00296F79" w:rsidRDefault="00B3291C">
      <w:pPr>
        <w:pStyle w:val="Titre3"/>
        <w:numPr>
          <w:ilvl w:val="0"/>
          <w:numId w:val="0"/>
        </w:numPr>
        <w:rPr>
          <w:del w:id="709" w:author="Alexandre Dürrenmatt" w:date="2024-04-29T09:27:00Z"/>
        </w:rPr>
        <w:pPrChange w:id="710" w:author="Alexandre Dürrenmatt" w:date="2024-04-23T16:18:00Z">
          <w:pPr>
            <w:pStyle w:val="Titre3"/>
          </w:pPr>
        </w:pPrChange>
      </w:pPr>
      <w:del w:id="711" w:author="Alexandre Dürrenmatt" w:date="2024-04-29T09:27:00Z">
        <w:r w:rsidDel="00296F79">
          <w:delText>Salle de classe 1er étage D03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7B52F3CF" w14:textId="49DD3FC4" w:rsidTr="008379B1">
        <w:trPr>
          <w:del w:id="712" w:author="Alexandre Dürrenmatt" w:date="2024-04-29T09:27:00Z"/>
        </w:trPr>
        <w:tc>
          <w:tcPr>
            <w:tcW w:w="0" w:type="auto"/>
          </w:tcPr>
          <w:p w14:paraId="7162EE0A" w14:textId="3C7E06F2" w:rsidR="00B3291C" w:rsidDel="00296F79" w:rsidRDefault="00B3291C" w:rsidP="008379B1">
            <w:pPr>
              <w:rPr>
                <w:del w:id="713" w:author="Alexandre Dürrenmatt" w:date="2024-04-29T09:27:00Z"/>
              </w:rPr>
            </w:pPr>
            <w:del w:id="714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B3291C" w:rsidDel="00296F79" w14:paraId="0D377472" w14:textId="4AB52945" w:rsidTr="008379B1">
        <w:trPr>
          <w:del w:id="715" w:author="Alexandre Dürrenmatt" w:date="2024-04-29T09:27:00Z"/>
        </w:trPr>
        <w:tc>
          <w:tcPr>
            <w:tcW w:w="0" w:type="auto"/>
          </w:tcPr>
          <w:p w14:paraId="386047E8" w14:textId="137F55E8" w:rsidR="00B3291C" w:rsidDel="00296F79" w:rsidRDefault="00B3291C" w:rsidP="008379B1">
            <w:pPr>
              <w:jc w:val="center"/>
              <w:rPr>
                <w:del w:id="716" w:author="Alexandre Dürrenmatt" w:date="2024-04-29T09:27:00Z"/>
              </w:rPr>
            </w:pPr>
            <w:del w:id="717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:rsidDel="00296F79" w14:paraId="2107CF57" w14:textId="152BAC9E" w:rsidTr="008379B1">
              <w:trPr>
                <w:del w:id="718" w:author="Alexandre Dürrenmatt" w:date="2024-04-29T09:27:00Z"/>
              </w:trPr>
              <w:tc>
                <w:tcPr>
                  <w:tcW w:w="0" w:type="auto"/>
                </w:tcPr>
                <w:p w14:paraId="60B364EC" w14:textId="4393333A" w:rsidR="00B3291C" w:rsidDel="00296F79" w:rsidRDefault="00B3291C" w:rsidP="008379B1">
                  <w:pPr>
                    <w:rPr>
                      <w:del w:id="719" w:author="Alexandre Dürrenmatt" w:date="2024-04-29T09:27:00Z"/>
                    </w:rPr>
                  </w:pPr>
                  <w:del w:id="720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5D33A32D" w14:textId="132BDF8C" w:rsidR="00B3291C" w:rsidDel="00296F79" w:rsidRDefault="00B3291C" w:rsidP="008379B1">
                  <w:pPr>
                    <w:rPr>
                      <w:del w:id="721" w:author="Alexandre Dürrenmatt" w:date="2024-04-29T09:27:00Z"/>
                    </w:rPr>
                  </w:pPr>
                  <w:del w:id="722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B3291C" w:rsidDel="00296F79" w14:paraId="205A67F2" w14:textId="1A53D285" w:rsidTr="008379B1">
              <w:trPr>
                <w:del w:id="723" w:author="Alexandre Dürrenmatt" w:date="2024-04-29T09:27:00Z"/>
              </w:trPr>
              <w:tc>
                <w:tcPr>
                  <w:tcW w:w="0" w:type="auto"/>
                </w:tcPr>
                <w:p w14:paraId="43A9F5DA" w14:textId="10E5384A" w:rsidR="00B3291C" w:rsidDel="00296F79" w:rsidRDefault="00B3291C" w:rsidP="008379B1">
                  <w:pPr>
                    <w:rPr>
                      <w:del w:id="724" w:author="Alexandre Dürrenmatt" w:date="2024-04-29T09:27:00Z"/>
                    </w:rPr>
                  </w:pPr>
                  <w:del w:id="725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6A497D57" w14:textId="4184AFAA" w:rsidR="00B3291C" w:rsidDel="00296F79" w:rsidRDefault="00B3291C" w:rsidP="008379B1">
                  <w:pPr>
                    <w:rPr>
                      <w:del w:id="726" w:author="Alexandre Dürrenmatt" w:date="2024-04-29T09:27:00Z"/>
                    </w:rPr>
                  </w:pPr>
                  <w:del w:id="727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1806C43F" w14:textId="2450C1BA" w:rsidTr="008379B1">
              <w:trPr>
                <w:del w:id="728" w:author="Alexandre Dürrenmatt" w:date="2024-04-29T09:27:00Z"/>
              </w:trPr>
              <w:tc>
                <w:tcPr>
                  <w:tcW w:w="0" w:type="auto"/>
                </w:tcPr>
                <w:p w14:paraId="475273A0" w14:textId="0A63B54F" w:rsidR="00B3291C" w:rsidDel="00296F79" w:rsidRDefault="00B3291C" w:rsidP="008379B1">
                  <w:pPr>
                    <w:rPr>
                      <w:del w:id="729" w:author="Alexandre Dürrenmatt" w:date="2024-04-29T09:27:00Z"/>
                    </w:rPr>
                  </w:pPr>
                  <w:del w:id="730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412A8A41" w14:textId="67D9A9B7" w:rsidR="00B3291C" w:rsidDel="00296F79" w:rsidRDefault="00B3291C" w:rsidP="008379B1">
                  <w:pPr>
                    <w:rPr>
                      <w:del w:id="731" w:author="Alexandre Dürrenmatt" w:date="2024-04-29T09:27:00Z"/>
                    </w:rPr>
                  </w:pPr>
                  <w:del w:id="732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34BA9811" w14:textId="5DC2912D" w:rsidTr="008379B1">
              <w:trPr>
                <w:del w:id="733" w:author="Alexandre Dürrenmatt" w:date="2024-04-29T09:27:00Z"/>
              </w:trPr>
              <w:tc>
                <w:tcPr>
                  <w:tcW w:w="0" w:type="auto"/>
                </w:tcPr>
                <w:p w14:paraId="56A35630" w14:textId="20124791" w:rsidR="00B3291C" w:rsidDel="00296F79" w:rsidRDefault="00B3291C" w:rsidP="008379B1">
                  <w:pPr>
                    <w:rPr>
                      <w:del w:id="734" w:author="Alexandre Dürrenmatt" w:date="2024-04-29T09:27:00Z"/>
                    </w:rPr>
                  </w:pPr>
                  <w:del w:id="735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532E5D35" w14:textId="0D06ED19" w:rsidR="00B3291C" w:rsidDel="00296F79" w:rsidRDefault="00B3291C" w:rsidP="008379B1">
                  <w:pPr>
                    <w:rPr>
                      <w:del w:id="736" w:author="Alexandre Dürrenmatt" w:date="2024-04-29T09:27:00Z"/>
                    </w:rPr>
                  </w:pPr>
                  <w:del w:id="737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B3291C" w:rsidDel="00296F79" w14:paraId="00197AF8" w14:textId="691BC65F" w:rsidTr="008379B1">
              <w:trPr>
                <w:del w:id="738" w:author="Alexandre Dürrenmatt" w:date="2024-04-29T09:27:00Z"/>
              </w:trPr>
              <w:tc>
                <w:tcPr>
                  <w:tcW w:w="0" w:type="auto"/>
                </w:tcPr>
                <w:p w14:paraId="75688789" w14:textId="4DEEB8F3" w:rsidR="00B3291C" w:rsidDel="00296F79" w:rsidRDefault="00B3291C" w:rsidP="008379B1">
                  <w:pPr>
                    <w:rPr>
                      <w:del w:id="739" w:author="Alexandre Dürrenmatt" w:date="2024-04-29T09:27:00Z"/>
                    </w:rPr>
                  </w:pPr>
                  <w:del w:id="740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462477EC" w14:textId="04CDE01F" w:rsidR="00B3291C" w:rsidDel="00296F79" w:rsidRDefault="00B3291C" w:rsidP="008379B1">
                  <w:pPr>
                    <w:rPr>
                      <w:del w:id="741" w:author="Alexandre Dürrenmatt" w:date="2024-04-29T09:27:00Z"/>
                    </w:rPr>
                  </w:pPr>
                  <w:del w:id="742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7CBB74E4" w14:textId="0DDA58F4" w:rsidTr="008379B1">
              <w:trPr>
                <w:del w:id="743" w:author="Alexandre Dürrenmatt" w:date="2024-04-29T09:27:00Z"/>
              </w:trPr>
              <w:tc>
                <w:tcPr>
                  <w:tcW w:w="0" w:type="auto"/>
                </w:tcPr>
                <w:p w14:paraId="6C8F3496" w14:textId="400E6A5F" w:rsidR="00B3291C" w:rsidDel="00296F79" w:rsidRDefault="00B3291C" w:rsidP="008379B1">
                  <w:pPr>
                    <w:rPr>
                      <w:del w:id="744" w:author="Alexandre Dürrenmatt" w:date="2024-04-29T09:27:00Z"/>
                    </w:rPr>
                  </w:pPr>
                  <w:del w:id="745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4CE15D0C" w14:textId="7BC34927" w:rsidR="00B3291C" w:rsidDel="00296F79" w:rsidRDefault="00B3291C" w:rsidP="008379B1">
                  <w:pPr>
                    <w:rPr>
                      <w:del w:id="746" w:author="Alexandre Dürrenmatt" w:date="2024-04-29T09:27:00Z"/>
                    </w:rPr>
                  </w:pPr>
                  <w:del w:id="747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3A6CCEC0" w14:textId="7316BE79" w:rsidTr="008379B1">
              <w:trPr>
                <w:del w:id="748" w:author="Alexandre Dürrenmatt" w:date="2024-04-29T09:27:00Z"/>
              </w:trPr>
              <w:tc>
                <w:tcPr>
                  <w:tcW w:w="0" w:type="auto"/>
                </w:tcPr>
                <w:p w14:paraId="3E803F5F" w14:textId="07DD97EB" w:rsidR="00B3291C" w:rsidDel="00296F79" w:rsidRDefault="00B3291C" w:rsidP="008379B1">
                  <w:pPr>
                    <w:rPr>
                      <w:del w:id="749" w:author="Alexandre Dürrenmatt" w:date="2024-04-29T09:27:00Z"/>
                    </w:rPr>
                  </w:pPr>
                  <w:del w:id="750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590BF2C1" w14:textId="077A1F7D" w:rsidR="00B3291C" w:rsidDel="00296F79" w:rsidRDefault="00B3291C" w:rsidP="008379B1">
                  <w:pPr>
                    <w:rPr>
                      <w:del w:id="751" w:author="Alexandre Dürrenmatt" w:date="2024-04-29T09:27:00Z"/>
                    </w:rPr>
                  </w:pPr>
                  <w:del w:id="752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25640EB4" w14:textId="57EE73E1" w:rsidTr="008379B1">
              <w:trPr>
                <w:del w:id="753" w:author="Alexandre Dürrenmatt" w:date="2024-04-29T09:27:00Z"/>
              </w:trPr>
              <w:tc>
                <w:tcPr>
                  <w:tcW w:w="0" w:type="auto"/>
                </w:tcPr>
                <w:p w14:paraId="7B446028" w14:textId="3CCB6ED7" w:rsidR="00B3291C" w:rsidDel="00296F79" w:rsidRDefault="00B3291C" w:rsidP="008379B1">
                  <w:pPr>
                    <w:rPr>
                      <w:del w:id="754" w:author="Alexandre Dürrenmatt" w:date="2024-04-29T09:27:00Z"/>
                    </w:rPr>
                  </w:pPr>
                  <w:del w:id="755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0929D885" w14:textId="2905A096" w:rsidR="00B3291C" w:rsidDel="00296F79" w:rsidRDefault="00B3291C" w:rsidP="008379B1">
                  <w:pPr>
                    <w:rPr>
                      <w:del w:id="756" w:author="Alexandre Dürrenmatt" w:date="2024-04-29T09:27:00Z"/>
                    </w:rPr>
                  </w:pPr>
                  <w:del w:id="757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0A94E590" w14:textId="71E07353" w:rsidR="00B3291C" w:rsidDel="00296F79" w:rsidRDefault="00B3291C" w:rsidP="008379B1">
            <w:pPr>
              <w:rPr>
                <w:del w:id="758" w:author="Alexandre Dürrenmatt" w:date="2024-04-29T09:27:00Z"/>
              </w:rPr>
            </w:pPr>
          </w:p>
        </w:tc>
      </w:tr>
    </w:tbl>
    <w:p w14:paraId="237AF68F" w14:textId="22FD081F" w:rsidR="00B3291C" w:rsidDel="00296F79" w:rsidRDefault="00B3291C" w:rsidP="00B3291C">
      <w:pPr>
        <w:rPr>
          <w:del w:id="759" w:author="Alexandre Dürrenmatt" w:date="2024-04-29T09:27:00Z"/>
        </w:rPr>
      </w:pPr>
    </w:p>
    <w:p w14:paraId="3F5187D1" w14:textId="4532EC26" w:rsidR="00B3291C" w:rsidDel="00296F79" w:rsidRDefault="00B3291C">
      <w:pPr>
        <w:pStyle w:val="Titre3"/>
        <w:numPr>
          <w:ilvl w:val="0"/>
          <w:numId w:val="0"/>
        </w:numPr>
        <w:rPr>
          <w:del w:id="760" w:author="Alexandre Dürrenmatt" w:date="2024-04-29T09:27:00Z"/>
        </w:rPr>
        <w:pPrChange w:id="761" w:author="Alexandre Dürrenmatt" w:date="2024-04-23T16:18:00Z">
          <w:pPr>
            <w:pStyle w:val="Titre3"/>
          </w:pPr>
        </w:pPrChange>
      </w:pPr>
      <w:del w:id="762" w:author="Alexandre Dürrenmatt" w:date="2024-04-29T09:27:00Z">
        <w:r w:rsidDel="00296F79">
          <w:delText>Salle de classe étage D01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A066636" w14:textId="5FEF8600" w:rsidTr="008379B1">
        <w:trPr>
          <w:del w:id="763" w:author="Alexandre Dürrenmatt" w:date="2024-04-29T09:27:00Z"/>
        </w:trPr>
        <w:tc>
          <w:tcPr>
            <w:tcW w:w="0" w:type="auto"/>
          </w:tcPr>
          <w:p w14:paraId="35D43BC9" w14:textId="3228BD36" w:rsidR="00B3291C" w:rsidDel="00296F79" w:rsidRDefault="00B3291C" w:rsidP="008379B1">
            <w:pPr>
              <w:rPr>
                <w:del w:id="764" w:author="Alexandre Dürrenmatt" w:date="2024-04-29T09:27:00Z"/>
              </w:rPr>
            </w:pPr>
            <w:del w:id="765" w:author="Alexandre Dürrenmatt" w:date="2024-04-29T09:27:00Z">
              <w:r w:rsidDel="00296F79">
                <w:delText>En tant que élève Je veux une salle de classe en 1er étage Pour suivre les cours</w:delText>
              </w:r>
            </w:del>
          </w:p>
        </w:tc>
      </w:tr>
      <w:tr w:rsidR="00B3291C" w:rsidDel="00296F79" w14:paraId="1ACA3A4D" w14:textId="2CBBED2E" w:rsidTr="008379B1">
        <w:trPr>
          <w:del w:id="766" w:author="Alexandre Dürrenmatt" w:date="2024-04-29T09:27:00Z"/>
        </w:trPr>
        <w:tc>
          <w:tcPr>
            <w:tcW w:w="0" w:type="auto"/>
          </w:tcPr>
          <w:p w14:paraId="528BF770" w14:textId="7B314795" w:rsidR="00B3291C" w:rsidDel="00296F79" w:rsidRDefault="00B3291C" w:rsidP="008379B1">
            <w:pPr>
              <w:jc w:val="center"/>
              <w:rPr>
                <w:del w:id="767" w:author="Alexandre Dürrenmatt" w:date="2024-04-29T09:27:00Z"/>
              </w:rPr>
            </w:pPr>
            <w:del w:id="768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7"/>
              <w:gridCol w:w="7093"/>
            </w:tblGrid>
            <w:tr w:rsidR="00B3291C" w:rsidDel="00296F79" w14:paraId="7B061B30" w14:textId="438BD77B" w:rsidTr="008379B1">
              <w:trPr>
                <w:del w:id="769" w:author="Alexandre Dürrenmatt" w:date="2024-04-29T09:27:00Z"/>
              </w:trPr>
              <w:tc>
                <w:tcPr>
                  <w:tcW w:w="0" w:type="auto"/>
                </w:tcPr>
                <w:p w14:paraId="5EA06B03" w14:textId="49B0E67C" w:rsidR="00B3291C" w:rsidDel="00296F79" w:rsidRDefault="00B3291C" w:rsidP="008379B1">
                  <w:pPr>
                    <w:rPr>
                      <w:del w:id="770" w:author="Alexandre Dürrenmatt" w:date="2024-04-29T09:27:00Z"/>
                    </w:rPr>
                  </w:pPr>
                  <w:del w:id="771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4B363E70" w14:textId="098EBA40" w:rsidR="00B3291C" w:rsidDel="00296F79" w:rsidRDefault="00B3291C" w:rsidP="008379B1">
                  <w:pPr>
                    <w:rPr>
                      <w:del w:id="772" w:author="Alexandre Dürrenmatt" w:date="2024-04-29T09:27:00Z"/>
                    </w:rPr>
                  </w:pPr>
                  <w:del w:id="773" w:author="Alexandre Dürrenmatt" w:date="2024-04-29T09:27:00Z">
                    <w:r w:rsidDel="00296F79">
                      <w:delText>Quand j'entre dans la classe il y'a trois rangées de  4 tables chacune.</w:delText>
                    </w:r>
                  </w:del>
                </w:p>
              </w:tc>
            </w:tr>
            <w:tr w:rsidR="00B3291C" w:rsidDel="00296F79" w14:paraId="7D2ABA24" w14:textId="106599C1" w:rsidTr="008379B1">
              <w:trPr>
                <w:del w:id="774" w:author="Alexandre Dürrenmatt" w:date="2024-04-29T09:27:00Z"/>
              </w:trPr>
              <w:tc>
                <w:tcPr>
                  <w:tcW w:w="0" w:type="auto"/>
                </w:tcPr>
                <w:p w14:paraId="344DEBBC" w14:textId="4A1F3891" w:rsidR="00B3291C" w:rsidDel="00296F79" w:rsidRDefault="00B3291C" w:rsidP="008379B1">
                  <w:pPr>
                    <w:rPr>
                      <w:del w:id="775" w:author="Alexandre Dürrenmatt" w:date="2024-04-29T09:27:00Z"/>
                    </w:rPr>
                  </w:pPr>
                  <w:del w:id="776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2C596955" w14:textId="1F9774B9" w:rsidR="00B3291C" w:rsidDel="00296F79" w:rsidRDefault="00B3291C" w:rsidP="008379B1">
                  <w:pPr>
                    <w:rPr>
                      <w:del w:id="777" w:author="Alexandre Dürrenmatt" w:date="2024-04-29T09:27:00Z"/>
                    </w:rPr>
                  </w:pPr>
                  <w:del w:id="778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3E12F1E2" w14:textId="1FEB0AB3" w:rsidTr="008379B1">
              <w:trPr>
                <w:del w:id="779" w:author="Alexandre Dürrenmatt" w:date="2024-04-29T09:27:00Z"/>
              </w:trPr>
              <w:tc>
                <w:tcPr>
                  <w:tcW w:w="0" w:type="auto"/>
                </w:tcPr>
                <w:p w14:paraId="6B33F63B" w14:textId="2E3D660C" w:rsidR="00B3291C" w:rsidDel="00296F79" w:rsidRDefault="00B3291C" w:rsidP="008379B1">
                  <w:pPr>
                    <w:rPr>
                      <w:del w:id="780" w:author="Alexandre Dürrenmatt" w:date="2024-04-29T09:27:00Z"/>
                    </w:rPr>
                  </w:pPr>
                  <w:del w:id="781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437A18B7" w14:textId="57DBA237" w:rsidR="00B3291C" w:rsidDel="00296F79" w:rsidRDefault="00B3291C" w:rsidP="008379B1">
                  <w:pPr>
                    <w:rPr>
                      <w:del w:id="782" w:author="Alexandre Dürrenmatt" w:date="2024-04-29T09:27:00Z"/>
                    </w:rPr>
                  </w:pPr>
                  <w:del w:id="783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3556419E" w14:textId="474558E7" w:rsidTr="008379B1">
              <w:trPr>
                <w:del w:id="784" w:author="Alexandre Dürrenmatt" w:date="2024-04-29T09:27:00Z"/>
              </w:trPr>
              <w:tc>
                <w:tcPr>
                  <w:tcW w:w="0" w:type="auto"/>
                </w:tcPr>
                <w:p w14:paraId="77D636ED" w14:textId="62D3C874" w:rsidR="00B3291C" w:rsidDel="00296F79" w:rsidRDefault="00B3291C" w:rsidP="008379B1">
                  <w:pPr>
                    <w:rPr>
                      <w:del w:id="785" w:author="Alexandre Dürrenmatt" w:date="2024-04-29T09:27:00Z"/>
                    </w:rPr>
                  </w:pPr>
                  <w:del w:id="786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70061B67" w14:textId="06CED170" w:rsidR="00B3291C" w:rsidDel="00296F79" w:rsidRDefault="00B3291C" w:rsidP="008379B1">
                  <w:pPr>
                    <w:rPr>
                      <w:del w:id="787" w:author="Alexandre Dürrenmatt" w:date="2024-04-29T09:27:00Z"/>
                    </w:rPr>
                  </w:pPr>
                  <w:del w:id="788" w:author="Alexandre Dürrenmatt" w:date="2024-04-29T09:27:00Z">
                    <w:r w:rsidDel="00296F79">
                      <w:delText>Les chaises sont devant les tables</w:delText>
                    </w:r>
                  </w:del>
                </w:p>
              </w:tc>
            </w:tr>
            <w:tr w:rsidR="00B3291C" w:rsidDel="00296F79" w14:paraId="45089EB5" w14:textId="17B67231" w:rsidTr="008379B1">
              <w:trPr>
                <w:del w:id="789" w:author="Alexandre Dürrenmatt" w:date="2024-04-29T09:27:00Z"/>
              </w:trPr>
              <w:tc>
                <w:tcPr>
                  <w:tcW w:w="0" w:type="auto"/>
                </w:tcPr>
                <w:p w14:paraId="49202656" w14:textId="589E5E93" w:rsidR="00B3291C" w:rsidDel="00296F79" w:rsidRDefault="00B3291C" w:rsidP="008379B1">
                  <w:pPr>
                    <w:rPr>
                      <w:del w:id="790" w:author="Alexandre Dürrenmatt" w:date="2024-04-29T09:27:00Z"/>
                    </w:rPr>
                  </w:pPr>
                  <w:del w:id="791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716B8635" w14:textId="493880EA" w:rsidR="00B3291C" w:rsidDel="00296F79" w:rsidRDefault="00B3291C" w:rsidP="008379B1">
                  <w:pPr>
                    <w:rPr>
                      <w:del w:id="792" w:author="Alexandre Dürrenmatt" w:date="2024-04-29T09:27:00Z"/>
                    </w:rPr>
                  </w:pPr>
                  <w:del w:id="793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22A608C0" w14:textId="3757D8BB" w:rsidTr="008379B1">
              <w:trPr>
                <w:del w:id="794" w:author="Alexandre Dürrenmatt" w:date="2024-04-29T09:27:00Z"/>
              </w:trPr>
              <w:tc>
                <w:tcPr>
                  <w:tcW w:w="0" w:type="auto"/>
                </w:tcPr>
                <w:p w14:paraId="76BD5E8A" w14:textId="4CCC2F8A" w:rsidR="00B3291C" w:rsidDel="00296F79" w:rsidRDefault="00B3291C" w:rsidP="008379B1">
                  <w:pPr>
                    <w:rPr>
                      <w:del w:id="795" w:author="Alexandre Dürrenmatt" w:date="2024-04-29T09:27:00Z"/>
                    </w:rPr>
                  </w:pPr>
                  <w:del w:id="796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59E0DDB3" w14:textId="0A714B06" w:rsidR="00B3291C" w:rsidDel="00296F79" w:rsidRDefault="00B3291C" w:rsidP="008379B1">
                  <w:pPr>
                    <w:rPr>
                      <w:del w:id="797" w:author="Alexandre Dürrenmatt" w:date="2024-04-29T09:27:00Z"/>
                    </w:rPr>
                  </w:pPr>
                  <w:del w:id="798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78996C08" w14:textId="4F6139D1" w:rsidTr="008379B1">
              <w:trPr>
                <w:del w:id="799" w:author="Alexandre Dürrenmatt" w:date="2024-04-29T09:27:00Z"/>
              </w:trPr>
              <w:tc>
                <w:tcPr>
                  <w:tcW w:w="0" w:type="auto"/>
                </w:tcPr>
                <w:p w14:paraId="56AA76BB" w14:textId="00601AAD" w:rsidR="00B3291C" w:rsidDel="00296F79" w:rsidRDefault="00B3291C" w:rsidP="008379B1">
                  <w:pPr>
                    <w:rPr>
                      <w:del w:id="800" w:author="Alexandre Dürrenmatt" w:date="2024-04-29T09:27:00Z"/>
                    </w:rPr>
                  </w:pPr>
                  <w:del w:id="801" w:author="Alexandre Dürrenmatt" w:date="2024-04-29T09:27:00Z">
                    <w:r w:rsidDel="00296F79">
                      <w:delText>canapé</w:delText>
                    </w:r>
                  </w:del>
                </w:p>
              </w:tc>
              <w:tc>
                <w:tcPr>
                  <w:tcW w:w="0" w:type="auto"/>
                </w:tcPr>
                <w:p w14:paraId="6499BAA0" w14:textId="56D89F39" w:rsidR="00B3291C" w:rsidDel="00296F79" w:rsidRDefault="00B3291C" w:rsidP="008379B1">
                  <w:pPr>
                    <w:rPr>
                      <w:del w:id="802" w:author="Alexandre Dürrenmatt" w:date="2024-04-29T09:27:00Z"/>
                    </w:rPr>
                  </w:pPr>
                  <w:del w:id="803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329271B8" w14:textId="2AC99D38" w:rsidTr="008379B1">
              <w:trPr>
                <w:del w:id="804" w:author="Alexandre Dürrenmatt" w:date="2024-04-29T09:27:00Z"/>
              </w:trPr>
              <w:tc>
                <w:tcPr>
                  <w:tcW w:w="0" w:type="auto"/>
                </w:tcPr>
                <w:p w14:paraId="30D25BEE" w14:textId="5EE3E4A4" w:rsidR="00B3291C" w:rsidDel="00296F79" w:rsidRDefault="00B3291C" w:rsidP="008379B1">
                  <w:pPr>
                    <w:rPr>
                      <w:del w:id="805" w:author="Alexandre Dürrenmatt" w:date="2024-04-29T09:27:00Z"/>
                    </w:rPr>
                  </w:pPr>
                  <w:del w:id="806" w:author="Alexandre Dürrenmatt" w:date="2024-04-29T09:27:00Z">
                    <w:r w:rsidDel="00296F79">
                      <w:delText>poufs</w:delText>
                    </w:r>
                  </w:del>
                </w:p>
              </w:tc>
              <w:tc>
                <w:tcPr>
                  <w:tcW w:w="0" w:type="auto"/>
                </w:tcPr>
                <w:p w14:paraId="111D7807" w14:textId="638CC760" w:rsidR="00B3291C" w:rsidDel="00296F79" w:rsidRDefault="00B3291C" w:rsidP="008379B1">
                  <w:pPr>
                    <w:rPr>
                      <w:del w:id="807" w:author="Alexandre Dürrenmatt" w:date="2024-04-29T09:27:00Z"/>
                    </w:rPr>
                  </w:pPr>
                  <w:del w:id="808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37217D21" w14:textId="13A1440A" w:rsidR="00B3291C" w:rsidDel="00296F79" w:rsidRDefault="00B3291C" w:rsidP="008379B1">
            <w:pPr>
              <w:rPr>
                <w:del w:id="809" w:author="Alexandre Dürrenmatt" w:date="2024-04-29T09:27:00Z"/>
              </w:rPr>
            </w:pPr>
          </w:p>
        </w:tc>
      </w:tr>
    </w:tbl>
    <w:p w14:paraId="5B2B513F" w14:textId="4086C45E" w:rsidR="00B3291C" w:rsidDel="00296F79" w:rsidRDefault="00B3291C" w:rsidP="00B3291C">
      <w:pPr>
        <w:rPr>
          <w:del w:id="810" w:author="Alexandre Dürrenmatt" w:date="2024-04-29T09:27:00Z"/>
        </w:rPr>
      </w:pPr>
    </w:p>
    <w:p w14:paraId="27D8BD59" w14:textId="599FFF92" w:rsidR="00B3291C" w:rsidDel="00296F79" w:rsidRDefault="00B3291C">
      <w:pPr>
        <w:pStyle w:val="Titre3"/>
        <w:numPr>
          <w:ilvl w:val="0"/>
          <w:numId w:val="0"/>
        </w:numPr>
        <w:rPr>
          <w:del w:id="811" w:author="Alexandre Dürrenmatt" w:date="2024-04-29T09:27:00Z"/>
        </w:rPr>
        <w:pPrChange w:id="812" w:author="Alexandre Dürrenmatt" w:date="2024-04-23T16:18:00Z">
          <w:pPr>
            <w:pStyle w:val="Titre3"/>
          </w:pPr>
        </w:pPrChange>
      </w:pPr>
      <w:del w:id="813" w:author="Alexandre Dürrenmatt" w:date="2024-04-29T09:27:00Z">
        <w:r w:rsidDel="00296F79">
          <w:delText>Salle de classe 1er étage D06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30825B7" w14:textId="0910267F" w:rsidTr="008379B1">
        <w:trPr>
          <w:del w:id="814" w:author="Alexandre Dürrenmatt" w:date="2024-04-29T09:27:00Z"/>
        </w:trPr>
        <w:tc>
          <w:tcPr>
            <w:tcW w:w="0" w:type="auto"/>
          </w:tcPr>
          <w:p w14:paraId="40E4C28B" w14:textId="5E6CA559" w:rsidR="00B3291C" w:rsidDel="00296F79" w:rsidRDefault="00B3291C" w:rsidP="008379B1">
            <w:pPr>
              <w:rPr>
                <w:del w:id="815" w:author="Alexandre Dürrenmatt" w:date="2024-04-29T09:27:00Z"/>
              </w:rPr>
            </w:pPr>
            <w:del w:id="816" w:author="Alexandre Dürrenmatt" w:date="2024-04-29T09:27:00Z">
              <w:r w:rsidDel="00296F79">
                <w:delText>En tant que élève Je veux une salle de classe en 1er étage Pour enseigner des élèves</w:delText>
              </w:r>
            </w:del>
          </w:p>
        </w:tc>
      </w:tr>
      <w:tr w:rsidR="00B3291C" w:rsidDel="00296F79" w14:paraId="32002549" w14:textId="2C7BB871" w:rsidTr="008379B1">
        <w:trPr>
          <w:del w:id="817" w:author="Alexandre Dürrenmatt" w:date="2024-04-29T09:27:00Z"/>
        </w:trPr>
        <w:tc>
          <w:tcPr>
            <w:tcW w:w="0" w:type="auto"/>
          </w:tcPr>
          <w:p w14:paraId="0A9BA172" w14:textId="0D5772A9" w:rsidR="00B3291C" w:rsidDel="00296F79" w:rsidRDefault="00B3291C" w:rsidP="008379B1">
            <w:pPr>
              <w:jc w:val="center"/>
              <w:rPr>
                <w:del w:id="818" w:author="Alexandre Dürrenmatt" w:date="2024-04-29T09:27:00Z"/>
              </w:rPr>
            </w:pPr>
            <w:del w:id="819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365"/>
              <w:gridCol w:w="6675"/>
            </w:tblGrid>
            <w:tr w:rsidR="00B3291C" w:rsidDel="00296F79" w14:paraId="5FFA64FE" w14:textId="61D51D25" w:rsidTr="008379B1">
              <w:trPr>
                <w:del w:id="820" w:author="Alexandre Dürrenmatt" w:date="2024-04-29T09:27:00Z"/>
              </w:trPr>
              <w:tc>
                <w:tcPr>
                  <w:tcW w:w="0" w:type="auto"/>
                </w:tcPr>
                <w:p w14:paraId="0F8D3C3A" w14:textId="35F3D2D2" w:rsidR="00B3291C" w:rsidDel="00296F79" w:rsidRDefault="00B3291C" w:rsidP="008379B1">
                  <w:pPr>
                    <w:rPr>
                      <w:del w:id="821" w:author="Alexandre Dürrenmatt" w:date="2024-04-29T09:27:00Z"/>
                    </w:rPr>
                  </w:pPr>
                  <w:del w:id="822" w:author="Alexandre Dürrenmatt" w:date="2024-04-29T09:27:00Z">
                    <w:r w:rsidDel="00296F79">
                      <w:delText>rangée de tables</w:delText>
                    </w:r>
                  </w:del>
                </w:p>
              </w:tc>
              <w:tc>
                <w:tcPr>
                  <w:tcW w:w="0" w:type="auto"/>
                </w:tcPr>
                <w:p w14:paraId="384C3E2F" w14:textId="62654356" w:rsidR="00B3291C" w:rsidDel="00296F79" w:rsidRDefault="00B3291C" w:rsidP="008379B1">
                  <w:pPr>
                    <w:rPr>
                      <w:del w:id="823" w:author="Alexandre Dürrenmatt" w:date="2024-04-29T09:27:00Z"/>
                    </w:rPr>
                  </w:pPr>
                  <w:del w:id="824" w:author="Alexandre Dürrenmatt" w:date="2024-04-29T09:27:00Z">
                    <w:r w:rsidDel="00296F79">
                      <w:delText>Quand j'entre dans la classe il y a trois rangées de 4 tables chacune.</w:delText>
                    </w:r>
                  </w:del>
                </w:p>
              </w:tc>
            </w:tr>
            <w:tr w:rsidR="00B3291C" w:rsidDel="00296F79" w14:paraId="6BE96226" w14:textId="1DFD7800" w:rsidTr="008379B1">
              <w:trPr>
                <w:del w:id="825" w:author="Alexandre Dürrenmatt" w:date="2024-04-29T09:27:00Z"/>
              </w:trPr>
              <w:tc>
                <w:tcPr>
                  <w:tcW w:w="0" w:type="auto"/>
                </w:tcPr>
                <w:p w14:paraId="24014EE6" w14:textId="79E7DF21" w:rsidR="00B3291C" w:rsidDel="00296F79" w:rsidRDefault="00B3291C" w:rsidP="008379B1">
                  <w:pPr>
                    <w:rPr>
                      <w:del w:id="826" w:author="Alexandre Dürrenmatt" w:date="2024-04-29T09:27:00Z"/>
                    </w:rPr>
                  </w:pPr>
                  <w:del w:id="827" w:author="Alexandre Dürrenmatt" w:date="2024-04-29T09:27:00Z">
                    <w:r w:rsidDel="00296F79">
                      <w:delText>bibliothèque</w:delText>
                    </w:r>
                  </w:del>
                </w:p>
              </w:tc>
              <w:tc>
                <w:tcPr>
                  <w:tcW w:w="0" w:type="auto"/>
                </w:tcPr>
                <w:p w14:paraId="613C933C" w14:textId="6183F290" w:rsidR="00B3291C" w:rsidDel="00296F79" w:rsidRDefault="00B3291C" w:rsidP="008379B1">
                  <w:pPr>
                    <w:rPr>
                      <w:del w:id="828" w:author="Alexandre Dürrenmatt" w:date="2024-04-29T09:27:00Z"/>
                    </w:rPr>
                  </w:pPr>
                  <w:del w:id="829" w:author="Alexandre Dürrenmatt" w:date="2024-04-29T09:27:00Z">
                    <w:r w:rsidDel="00296F79">
                      <w:delText>Quand j'entre dans la salle je vois une bibliothèque à ma droite.</w:delText>
                    </w:r>
                  </w:del>
                </w:p>
              </w:tc>
            </w:tr>
            <w:tr w:rsidR="00B3291C" w:rsidDel="00296F79" w14:paraId="0A504CF9" w14:textId="30EA4859" w:rsidTr="008379B1">
              <w:trPr>
                <w:del w:id="830" w:author="Alexandre Dürrenmatt" w:date="2024-04-29T09:27:00Z"/>
              </w:trPr>
              <w:tc>
                <w:tcPr>
                  <w:tcW w:w="0" w:type="auto"/>
                </w:tcPr>
                <w:p w14:paraId="73674795" w14:textId="06D25A08" w:rsidR="00B3291C" w:rsidDel="00296F79" w:rsidRDefault="00B3291C" w:rsidP="008379B1">
                  <w:pPr>
                    <w:rPr>
                      <w:del w:id="831" w:author="Alexandre Dürrenmatt" w:date="2024-04-29T09:27:00Z"/>
                    </w:rPr>
                  </w:pPr>
                  <w:del w:id="832" w:author="Alexandre Dürrenmatt" w:date="2024-04-29T09:27:00Z">
                    <w:r w:rsidDel="00296F79">
                      <w:delText>fenêtres</w:delText>
                    </w:r>
                  </w:del>
                </w:p>
              </w:tc>
              <w:tc>
                <w:tcPr>
                  <w:tcW w:w="0" w:type="auto"/>
                </w:tcPr>
                <w:p w14:paraId="5C322207" w14:textId="4C06835C" w:rsidR="00B3291C" w:rsidDel="00296F79" w:rsidRDefault="00B3291C" w:rsidP="008379B1">
                  <w:pPr>
                    <w:rPr>
                      <w:del w:id="833" w:author="Alexandre Dürrenmatt" w:date="2024-04-29T09:27:00Z"/>
                    </w:rPr>
                  </w:pPr>
                  <w:del w:id="834" w:author="Alexandre Dürrenmatt" w:date="2024-04-29T09:27:00Z">
                    <w:r w:rsidDel="00296F79">
                      <w:delText>Quand j'entre dans la salle je vois deux fenêtres séparés de deux mètres à l'horizontale à ma gauche.</w:delText>
                    </w:r>
                  </w:del>
                </w:p>
              </w:tc>
            </w:tr>
            <w:tr w:rsidR="00B3291C" w:rsidDel="00296F79" w14:paraId="0EE5AF95" w14:textId="4E1545D3" w:rsidTr="008379B1">
              <w:trPr>
                <w:del w:id="835" w:author="Alexandre Dürrenmatt" w:date="2024-04-29T09:27:00Z"/>
              </w:trPr>
              <w:tc>
                <w:tcPr>
                  <w:tcW w:w="0" w:type="auto"/>
                </w:tcPr>
                <w:p w14:paraId="45A5AB8C" w14:textId="6D7285EC" w:rsidR="00B3291C" w:rsidDel="00296F79" w:rsidRDefault="00B3291C" w:rsidP="008379B1">
                  <w:pPr>
                    <w:rPr>
                      <w:del w:id="836" w:author="Alexandre Dürrenmatt" w:date="2024-04-29T09:27:00Z"/>
                    </w:rPr>
                  </w:pPr>
                  <w:del w:id="837" w:author="Alexandre Dürrenmatt" w:date="2024-04-29T09:27:00Z">
                    <w:r w:rsidDel="00296F79">
                      <w:delText>chaises</w:delText>
                    </w:r>
                  </w:del>
                </w:p>
              </w:tc>
              <w:tc>
                <w:tcPr>
                  <w:tcW w:w="0" w:type="auto"/>
                </w:tcPr>
                <w:p w14:paraId="7FB2F172" w14:textId="70A03B71" w:rsidR="00B3291C" w:rsidDel="00296F79" w:rsidRDefault="00B3291C" w:rsidP="008379B1">
                  <w:pPr>
                    <w:rPr>
                      <w:del w:id="838" w:author="Alexandre Dürrenmatt" w:date="2024-04-29T09:27:00Z"/>
                    </w:rPr>
                  </w:pPr>
                  <w:del w:id="839" w:author="Alexandre Dürrenmatt" w:date="2024-04-29T09:27:00Z">
                    <w:r w:rsidDel="00296F79">
                      <w:delText>Les chaises sont devant les tables par poste</w:delText>
                    </w:r>
                  </w:del>
                </w:p>
              </w:tc>
            </w:tr>
            <w:tr w:rsidR="00B3291C" w:rsidDel="00296F79" w14:paraId="32810BC4" w14:textId="3DF1970D" w:rsidTr="008379B1">
              <w:trPr>
                <w:del w:id="840" w:author="Alexandre Dürrenmatt" w:date="2024-04-29T09:27:00Z"/>
              </w:trPr>
              <w:tc>
                <w:tcPr>
                  <w:tcW w:w="0" w:type="auto"/>
                </w:tcPr>
                <w:p w14:paraId="1C8DA2B3" w14:textId="1508926D" w:rsidR="00B3291C" w:rsidDel="00296F79" w:rsidRDefault="00B3291C" w:rsidP="008379B1">
                  <w:pPr>
                    <w:rPr>
                      <w:del w:id="841" w:author="Alexandre Dürrenmatt" w:date="2024-04-29T09:27:00Z"/>
                    </w:rPr>
                  </w:pPr>
                  <w:del w:id="842" w:author="Alexandre Dürrenmatt" w:date="2024-04-29T09:27:00Z">
                    <w:r w:rsidDel="00296F79">
                      <w:delText>tableau blanc</w:delText>
                    </w:r>
                  </w:del>
                </w:p>
              </w:tc>
              <w:tc>
                <w:tcPr>
                  <w:tcW w:w="0" w:type="auto"/>
                </w:tcPr>
                <w:p w14:paraId="00A77004" w14:textId="0BCC76AE" w:rsidR="00B3291C" w:rsidDel="00296F79" w:rsidRDefault="00B3291C" w:rsidP="008379B1">
                  <w:pPr>
                    <w:rPr>
                      <w:del w:id="843" w:author="Alexandre Dürrenmatt" w:date="2024-04-29T09:27:00Z"/>
                    </w:rPr>
                  </w:pPr>
                  <w:del w:id="844" w:author="Alexandre Dürrenmatt" w:date="2024-04-29T09:27:00Z">
                    <w:r w:rsidDel="00296F79">
                      <w:delText>Devant les tables se positionne un tableau blanc</w:delText>
                    </w:r>
                  </w:del>
                </w:p>
              </w:tc>
            </w:tr>
            <w:tr w:rsidR="00B3291C" w:rsidDel="00296F79" w14:paraId="4735608B" w14:textId="40358503" w:rsidTr="008379B1">
              <w:trPr>
                <w:del w:id="845" w:author="Alexandre Dürrenmatt" w:date="2024-04-29T09:27:00Z"/>
              </w:trPr>
              <w:tc>
                <w:tcPr>
                  <w:tcW w:w="0" w:type="auto"/>
                </w:tcPr>
                <w:p w14:paraId="1BAD2E88" w14:textId="486582F6" w:rsidR="00B3291C" w:rsidDel="00296F79" w:rsidRDefault="00B3291C" w:rsidP="008379B1">
                  <w:pPr>
                    <w:rPr>
                      <w:del w:id="846" w:author="Alexandre Dürrenmatt" w:date="2024-04-29T09:27:00Z"/>
                    </w:rPr>
                  </w:pPr>
                  <w:del w:id="847" w:author="Alexandre Dürrenmatt" w:date="2024-04-29T09:27:00Z">
                    <w:r w:rsidDel="00296F79">
                      <w:delText>écrans claviers et souris</w:delText>
                    </w:r>
                  </w:del>
                </w:p>
              </w:tc>
              <w:tc>
                <w:tcPr>
                  <w:tcW w:w="0" w:type="auto"/>
                </w:tcPr>
                <w:p w14:paraId="5DDECB98" w14:textId="2388551A" w:rsidR="00B3291C" w:rsidDel="00296F79" w:rsidRDefault="00B3291C" w:rsidP="008379B1">
                  <w:pPr>
                    <w:rPr>
                      <w:del w:id="848" w:author="Alexandre Dürrenmatt" w:date="2024-04-29T09:27:00Z"/>
                    </w:rPr>
                  </w:pPr>
                  <w:del w:id="849" w:author="Alexandre Dürrenmatt" w:date="2024-04-29T09:27:00Z">
                    <w:r w:rsidDel="00296F79">
                      <w:delText>Sur chaque table se trouvent deux écrans avec un clavier et souris</w:delText>
                    </w:r>
                  </w:del>
                </w:p>
              </w:tc>
            </w:tr>
            <w:tr w:rsidR="00B3291C" w:rsidDel="00296F79" w14:paraId="6BEDA843" w14:textId="73B6C726" w:rsidTr="008379B1">
              <w:trPr>
                <w:del w:id="850" w:author="Alexandre Dürrenmatt" w:date="2024-04-29T09:27:00Z"/>
              </w:trPr>
              <w:tc>
                <w:tcPr>
                  <w:tcW w:w="0" w:type="auto"/>
                </w:tcPr>
                <w:p w14:paraId="65C5A03E" w14:textId="0E9DBAFE" w:rsidR="00B3291C" w:rsidDel="00296F79" w:rsidRDefault="00B3291C" w:rsidP="008379B1">
                  <w:pPr>
                    <w:rPr>
                      <w:del w:id="851" w:author="Alexandre Dürrenmatt" w:date="2024-04-29T09:27:00Z"/>
                    </w:rPr>
                  </w:pPr>
                  <w:del w:id="852" w:author="Alexandre Dürrenmatt" w:date="2024-04-29T09:27:00Z">
                    <w:r w:rsidDel="00296F79">
                      <w:delText>canapéxxxx TVVVV</w:delText>
                    </w:r>
                  </w:del>
                </w:p>
              </w:tc>
              <w:tc>
                <w:tcPr>
                  <w:tcW w:w="0" w:type="auto"/>
                </w:tcPr>
                <w:p w14:paraId="69A14C01" w14:textId="39EDD2A5" w:rsidR="00B3291C" w:rsidDel="00296F79" w:rsidRDefault="00B3291C" w:rsidP="008379B1">
                  <w:pPr>
                    <w:rPr>
                      <w:del w:id="853" w:author="Alexandre Dürrenmatt" w:date="2024-04-29T09:27:00Z"/>
                    </w:rPr>
                  </w:pPr>
                  <w:del w:id="854" w:author="Alexandre Dürrenmatt" w:date="2024-04-29T09:27:00Z">
                    <w:r w:rsidDel="00296F79">
                      <w:delText>Au fond de la salle, dans le coin à droite se trouve un canapé à quatre places</w:delText>
                    </w:r>
                  </w:del>
                </w:p>
              </w:tc>
            </w:tr>
            <w:tr w:rsidR="00B3291C" w:rsidDel="00296F79" w14:paraId="55B73921" w14:textId="65D8F928" w:rsidTr="008379B1">
              <w:trPr>
                <w:del w:id="855" w:author="Alexandre Dürrenmatt" w:date="2024-04-29T09:27:00Z"/>
              </w:trPr>
              <w:tc>
                <w:tcPr>
                  <w:tcW w:w="0" w:type="auto"/>
                </w:tcPr>
                <w:p w14:paraId="175D13BE" w14:textId="7B4C6BEC" w:rsidR="00B3291C" w:rsidDel="00296F79" w:rsidRDefault="00B3291C" w:rsidP="008379B1">
                  <w:pPr>
                    <w:rPr>
                      <w:del w:id="856" w:author="Alexandre Dürrenmatt" w:date="2024-04-29T09:27:00Z"/>
                    </w:rPr>
                  </w:pPr>
                  <w:del w:id="857" w:author="Alexandre Dürrenmatt" w:date="2024-04-29T09:27:00Z">
                    <w:r w:rsidDel="00296F79">
                      <w:delText>poufsxxxxxx PRISES/PILONNES</w:delText>
                    </w:r>
                  </w:del>
                </w:p>
              </w:tc>
              <w:tc>
                <w:tcPr>
                  <w:tcW w:w="0" w:type="auto"/>
                </w:tcPr>
                <w:p w14:paraId="68CB2E2C" w14:textId="371CC5B1" w:rsidR="00B3291C" w:rsidDel="00296F79" w:rsidRDefault="00B3291C" w:rsidP="008379B1">
                  <w:pPr>
                    <w:rPr>
                      <w:del w:id="858" w:author="Alexandre Dürrenmatt" w:date="2024-04-29T09:27:00Z"/>
                    </w:rPr>
                  </w:pPr>
                  <w:del w:id="859" w:author="Alexandre Dürrenmatt" w:date="2024-04-29T09:27:00Z">
                    <w:r w:rsidDel="00296F79">
                      <w:delText>Devant ce canapé se trouvent deux poufs</w:delText>
                    </w:r>
                  </w:del>
                </w:p>
              </w:tc>
            </w:tr>
          </w:tbl>
          <w:p w14:paraId="71179D72" w14:textId="4FDB55E9" w:rsidR="00B3291C" w:rsidDel="00296F79" w:rsidRDefault="00B3291C" w:rsidP="008379B1">
            <w:pPr>
              <w:rPr>
                <w:del w:id="860" w:author="Alexandre Dürrenmatt" w:date="2024-04-29T09:27:00Z"/>
              </w:rPr>
            </w:pPr>
          </w:p>
        </w:tc>
      </w:tr>
    </w:tbl>
    <w:p w14:paraId="4AA3398F" w14:textId="215F9700" w:rsidR="00B3291C" w:rsidDel="00296F79" w:rsidRDefault="00B3291C" w:rsidP="00B3291C">
      <w:pPr>
        <w:rPr>
          <w:del w:id="861" w:author="Alexandre Dürrenmatt" w:date="2024-04-29T09:27:00Z"/>
        </w:rPr>
      </w:pPr>
    </w:p>
    <w:p w14:paraId="72E40D32" w14:textId="457F9A52" w:rsidR="00B3291C" w:rsidDel="00296F79" w:rsidRDefault="00B3291C">
      <w:pPr>
        <w:pStyle w:val="Titre3"/>
        <w:numPr>
          <w:ilvl w:val="0"/>
          <w:numId w:val="0"/>
        </w:numPr>
        <w:rPr>
          <w:del w:id="862" w:author="Alexandre Dürrenmatt" w:date="2024-04-29T09:27:00Z"/>
        </w:rPr>
        <w:pPrChange w:id="863" w:author="Alexandre Dürrenmatt" w:date="2024-04-23T16:18:00Z">
          <w:pPr>
            <w:pStyle w:val="Titre3"/>
          </w:pPr>
        </w:pPrChange>
      </w:pPr>
      <w:del w:id="864" w:author="Alexandre Dürrenmatt" w:date="2024-04-29T09:27:00Z">
        <w:r w:rsidDel="00296F79">
          <w:delText>Salle de classe 2ème étage D18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3F69BF9B" w14:textId="558F4252" w:rsidTr="008379B1">
        <w:trPr>
          <w:del w:id="865" w:author="Alexandre Dürrenmatt" w:date="2024-04-29T09:27:00Z"/>
        </w:trPr>
        <w:tc>
          <w:tcPr>
            <w:tcW w:w="0" w:type="auto"/>
          </w:tcPr>
          <w:p w14:paraId="31DB26BC" w14:textId="5CB63800" w:rsidR="00B3291C" w:rsidDel="00296F79" w:rsidRDefault="00B3291C" w:rsidP="008379B1">
            <w:pPr>
              <w:rPr>
                <w:del w:id="866" w:author="Alexandre Dürrenmatt" w:date="2024-04-29T09:27:00Z"/>
              </w:rPr>
            </w:pPr>
            <w:del w:id="867" w:author="Alexandre Dürrenmatt" w:date="2024-04-29T09:27:00Z">
              <w:r w:rsidDel="00296F79">
                <w:delText>En tant qu'élève Je veux une salle de classe au 2ème étage (très bien équipée) Pour les cours d'informatique</w:delText>
              </w:r>
            </w:del>
          </w:p>
        </w:tc>
      </w:tr>
      <w:tr w:rsidR="00B3291C" w:rsidDel="00296F79" w14:paraId="4BEE0823" w14:textId="7A536253" w:rsidTr="008379B1">
        <w:trPr>
          <w:del w:id="868" w:author="Alexandre Dürrenmatt" w:date="2024-04-29T09:27:00Z"/>
        </w:trPr>
        <w:tc>
          <w:tcPr>
            <w:tcW w:w="0" w:type="auto"/>
          </w:tcPr>
          <w:p w14:paraId="56E877D2" w14:textId="61FA69A0" w:rsidR="00B3291C" w:rsidDel="00296F79" w:rsidRDefault="00B3291C" w:rsidP="008379B1">
            <w:pPr>
              <w:jc w:val="center"/>
              <w:rPr>
                <w:del w:id="869" w:author="Alexandre Dürrenmatt" w:date="2024-04-29T09:27:00Z"/>
              </w:rPr>
            </w:pPr>
            <w:del w:id="870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31"/>
              <w:gridCol w:w="7709"/>
            </w:tblGrid>
            <w:tr w:rsidR="00B3291C" w:rsidDel="00296F79" w14:paraId="3FCE112B" w14:textId="71AA0F7E" w:rsidTr="008379B1">
              <w:trPr>
                <w:del w:id="871" w:author="Alexandre Dürrenmatt" w:date="2024-04-29T09:27:00Z"/>
              </w:trPr>
              <w:tc>
                <w:tcPr>
                  <w:tcW w:w="0" w:type="auto"/>
                </w:tcPr>
                <w:p w14:paraId="2F499D50" w14:textId="17E57547" w:rsidR="00B3291C" w:rsidDel="00296F79" w:rsidRDefault="00B3291C" w:rsidP="008379B1">
                  <w:pPr>
                    <w:rPr>
                      <w:del w:id="872" w:author="Alexandre Dürrenmatt" w:date="2024-04-29T09:27:00Z"/>
                    </w:rPr>
                  </w:pPr>
                  <w:del w:id="873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3624E0BA" w14:textId="6122086C" w:rsidR="00B3291C" w:rsidDel="00296F79" w:rsidRDefault="00B3291C" w:rsidP="008379B1">
                  <w:pPr>
                    <w:rPr>
                      <w:del w:id="874" w:author="Alexandre Dürrenmatt" w:date="2024-04-29T09:27:00Z"/>
                    </w:rPr>
                  </w:pPr>
                  <w:del w:id="875" w:author="Alexandre Dürrenmatt" w:date="2024-04-29T09:27:00Z">
                    <w:r w:rsidDel="00296F79">
                      <w:delText>Il y aura 17 tables gamer en boite avec la place pour deux écrans, ils seront placées en groupes de 4, une table sera pour l'enseignant.</w:delText>
                    </w:r>
                  </w:del>
                </w:p>
              </w:tc>
            </w:tr>
            <w:tr w:rsidR="00B3291C" w:rsidDel="00296F79" w14:paraId="0BCE4C5A" w14:textId="6F12C1CF" w:rsidTr="008379B1">
              <w:trPr>
                <w:del w:id="876" w:author="Alexandre Dürrenmatt" w:date="2024-04-29T09:27:00Z"/>
              </w:trPr>
              <w:tc>
                <w:tcPr>
                  <w:tcW w:w="0" w:type="auto"/>
                </w:tcPr>
                <w:p w14:paraId="5F75710A" w14:textId="2B16CB67" w:rsidR="00B3291C" w:rsidDel="00296F79" w:rsidRDefault="00B3291C" w:rsidP="008379B1">
                  <w:pPr>
                    <w:rPr>
                      <w:del w:id="877" w:author="Alexandre Dürrenmatt" w:date="2024-04-29T09:27:00Z"/>
                    </w:rPr>
                  </w:pPr>
                  <w:del w:id="878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377E8558" w14:textId="64D2339C" w:rsidR="00B3291C" w:rsidDel="00296F79" w:rsidRDefault="00B3291C" w:rsidP="008379B1">
                  <w:pPr>
                    <w:rPr>
                      <w:del w:id="879" w:author="Alexandre Dürrenmatt" w:date="2024-04-29T09:27:00Z"/>
                    </w:rPr>
                  </w:pPr>
                  <w:del w:id="880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583B4282" w14:textId="6A10FB50" w:rsidTr="008379B1">
              <w:trPr>
                <w:del w:id="881" w:author="Alexandre Dürrenmatt" w:date="2024-04-29T09:27:00Z"/>
              </w:trPr>
              <w:tc>
                <w:tcPr>
                  <w:tcW w:w="0" w:type="auto"/>
                </w:tcPr>
                <w:p w14:paraId="0453C1D6" w14:textId="0D42DB72" w:rsidR="00B3291C" w:rsidDel="00296F79" w:rsidRDefault="00B3291C" w:rsidP="008379B1">
                  <w:pPr>
                    <w:rPr>
                      <w:del w:id="882" w:author="Alexandre Dürrenmatt" w:date="2024-04-29T09:27:00Z"/>
                    </w:rPr>
                  </w:pPr>
                  <w:del w:id="883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1C3FD781" w14:textId="0B7030E8" w:rsidR="00B3291C" w:rsidDel="00296F79" w:rsidRDefault="00B3291C" w:rsidP="008379B1">
                  <w:pPr>
                    <w:rPr>
                      <w:del w:id="884" w:author="Alexandre Dürrenmatt" w:date="2024-04-29T09:27:00Z"/>
                    </w:rPr>
                  </w:pPr>
                  <w:del w:id="885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53A838B9" w14:textId="11533231" w:rsidTr="008379B1">
              <w:trPr>
                <w:del w:id="886" w:author="Alexandre Dürrenmatt" w:date="2024-04-29T09:27:00Z"/>
              </w:trPr>
              <w:tc>
                <w:tcPr>
                  <w:tcW w:w="0" w:type="auto"/>
                </w:tcPr>
                <w:p w14:paraId="74735C7A" w14:textId="39BCB3A8" w:rsidR="00B3291C" w:rsidDel="00296F79" w:rsidRDefault="00B3291C" w:rsidP="008379B1">
                  <w:pPr>
                    <w:rPr>
                      <w:del w:id="887" w:author="Alexandre Dürrenmatt" w:date="2024-04-29T09:27:00Z"/>
                    </w:rPr>
                  </w:pPr>
                  <w:del w:id="888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08AF99B4" w14:textId="509C2563" w:rsidR="00B3291C" w:rsidDel="00296F79" w:rsidRDefault="00B3291C" w:rsidP="008379B1">
                  <w:pPr>
                    <w:rPr>
                      <w:del w:id="889" w:author="Alexandre Dürrenmatt" w:date="2024-04-29T09:27:00Z"/>
                    </w:rPr>
                  </w:pPr>
                  <w:del w:id="890" w:author="Alexandre Dürrenmatt" w:date="2024-04-29T09:27:00Z">
                    <w:r w:rsidDel="00296F79">
                      <w:delText>Il y aura 17 chaisses gamer, une pour chaque poste</w:delText>
                    </w:r>
                  </w:del>
                </w:p>
              </w:tc>
            </w:tr>
            <w:tr w:rsidR="00B3291C" w:rsidDel="00296F79" w14:paraId="0B87BC47" w14:textId="2A193E03" w:rsidTr="008379B1">
              <w:trPr>
                <w:del w:id="891" w:author="Alexandre Dürrenmatt" w:date="2024-04-29T09:27:00Z"/>
              </w:trPr>
              <w:tc>
                <w:tcPr>
                  <w:tcW w:w="0" w:type="auto"/>
                </w:tcPr>
                <w:p w14:paraId="77950318" w14:textId="3ED35B40" w:rsidR="00B3291C" w:rsidDel="00296F79" w:rsidRDefault="00B3291C" w:rsidP="008379B1">
                  <w:pPr>
                    <w:rPr>
                      <w:del w:id="892" w:author="Alexandre Dürrenmatt" w:date="2024-04-29T09:27:00Z"/>
                    </w:rPr>
                  </w:pPr>
                  <w:del w:id="893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2AA4B385" w14:textId="09E8267D" w:rsidR="00B3291C" w:rsidDel="00296F79" w:rsidRDefault="00B3291C" w:rsidP="008379B1">
                  <w:pPr>
                    <w:rPr>
                      <w:del w:id="894" w:author="Alexandre Dürrenmatt" w:date="2024-04-29T09:27:00Z"/>
                    </w:rPr>
                  </w:pPr>
                  <w:del w:id="895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0884945D" w14:textId="22B7F2C1" w:rsidTr="008379B1">
              <w:trPr>
                <w:del w:id="896" w:author="Alexandre Dürrenmatt" w:date="2024-04-29T09:27:00Z"/>
              </w:trPr>
              <w:tc>
                <w:tcPr>
                  <w:tcW w:w="0" w:type="auto"/>
                </w:tcPr>
                <w:p w14:paraId="714EA3CA" w14:textId="58162677" w:rsidR="00B3291C" w:rsidDel="00296F79" w:rsidRDefault="00B3291C" w:rsidP="008379B1">
                  <w:pPr>
                    <w:rPr>
                      <w:del w:id="897" w:author="Alexandre Dürrenmatt" w:date="2024-04-29T09:27:00Z"/>
                    </w:rPr>
                  </w:pPr>
                  <w:del w:id="898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70EE7ED5" w14:textId="5FBAF78E" w:rsidR="00B3291C" w:rsidDel="00296F79" w:rsidRDefault="00B3291C" w:rsidP="008379B1">
                  <w:pPr>
                    <w:rPr>
                      <w:del w:id="899" w:author="Alexandre Dürrenmatt" w:date="2024-04-29T09:27:00Z"/>
                    </w:rPr>
                  </w:pPr>
                  <w:del w:id="900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6D545652" w14:textId="4D92F409" w:rsidTr="008379B1">
              <w:trPr>
                <w:del w:id="901" w:author="Alexandre Dürrenmatt" w:date="2024-04-29T09:27:00Z"/>
              </w:trPr>
              <w:tc>
                <w:tcPr>
                  <w:tcW w:w="0" w:type="auto"/>
                </w:tcPr>
                <w:p w14:paraId="613C6550" w14:textId="4A375AE0" w:rsidR="00B3291C" w:rsidDel="00296F79" w:rsidRDefault="00B3291C" w:rsidP="008379B1">
                  <w:pPr>
                    <w:rPr>
                      <w:del w:id="902" w:author="Alexandre Dürrenmatt" w:date="2024-04-29T09:27:00Z"/>
                    </w:rPr>
                  </w:pPr>
                  <w:del w:id="903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65078A5F" w14:textId="2579D2A6" w:rsidR="00B3291C" w:rsidDel="00296F79" w:rsidRDefault="00B3291C" w:rsidP="008379B1">
                  <w:pPr>
                    <w:rPr>
                      <w:del w:id="904" w:author="Alexandre Dürrenmatt" w:date="2024-04-29T09:27:00Z"/>
                    </w:rPr>
                  </w:pPr>
                  <w:del w:id="905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1649B635" w14:textId="0DC8A63F" w:rsidTr="008379B1">
              <w:trPr>
                <w:del w:id="906" w:author="Alexandre Dürrenmatt" w:date="2024-04-29T09:27:00Z"/>
              </w:trPr>
              <w:tc>
                <w:tcPr>
                  <w:tcW w:w="0" w:type="auto"/>
                </w:tcPr>
                <w:p w14:paraId="578072A3" w14:textId="7BCA306E" w:rsidR="00B3291C" w:rsidDel="00296F79" w:rsidRDefault="00B3291C" w:rsidP="008379B1">
                  <w:pPr>
                    <w:rPr>
                      <w:del w:id="907" w:author="Alexandre Dürrenmatt" w:date="2024-04-29T09:27:00Z"/>
                    </w:rPr>
                  </w:pPr>
                  <w:del w:id="908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75BAB1F3" w14:textId="1A10B3A6" w:rsidR="00B3291C" w:rsidDel="00296F79" w:rsidRDefault="00B3291C" w:rsidP="008379B1">
                  <w:pPr>
                    <w:rPr>
                      <w:del w:id="909" w:author="Alexandre Dürrenmatt" w:date="2024-04-29T09:27:00Z"/>
                    </w:rPr>
                  </w:pPr>
                  <w:del w:id="910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7FD26955" w14:textId="5B7B7D68" w:rsidTr="008379B1">
              <w:trPr>
                <w:del w:id="911" w:author="Alexandre Dürrenmatt" w:date="2024-04-29T09:27:00Z"/>
              </w:trPr>
              <w:tc>
                <w:tcPr>
                  <w:tcW w:w="0" w:type="auto"/>
                </w:tcPr>
                <w:p w14:paraId="24DFDDB5" w14:textId="3F787088" w:rsidR="00B3291C" w:rsidDel="00296F79" w:rsidRDefault="00B3291C" w:rsidP="008379B1">
                  <w:pPr>
                    <w:rPr>
                      <w:del w:id="912" w:author="Alexandre Dürrenmatt" w:date="2024-04-29T09:27:00Z"/>
                    </w:rPr>
                  </w:pPr>
                  <w:del w:id="913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3B49230C" w14:textId="32CC1CD9" w:rsidR="00B3291C" w:rsidDel="00296F79" w:rsidRDefault="00B3291C" w:rsidP="008379B1">
                  <w:pPr>
                    <w:rPr>
                      <w:del w:id="914" w:author="Alexandre Dürrenmatt" w:date="2024-04-29T09:27:00Z"/>
                    </w:rPr>
                  </w:pPr>
                  <w:del w:id="915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796CA671" w14:textId="26C843AC" w:rsidTr="008379B1">
              <w:trPr>
                <w:del w:id="916" w:author="Alexandre Dürrenmatt" w:date="2024-04-29T09:27:00Z"/>
              </w:trPr>
              <w:tc>
                <w:tcPr>
                  <w:tcW w:w="0" w:type="auto"/>
                </w:tcPr>
                <w:p w14:paraId="461FEA40" w14:textId="72DA3345" w:rsidR="00B3291C" w:rsidDel="00296F79" w:rsidRDefault="00B3291C" w:rsidP="008379B1">
                  <w:pPr>
                    <w:rPr>
                      <w:del w:id="917" w:author="Alexandre Dürrenmatt" w:date="2024-04-29T09:27:00Z"/>
                    </w:rPr>
                  </w:pPr>
                  <w:del w:id="918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516A6334" w14:textId="3B46D0E2" w:rsidR="00B3291C" w:rsidDel="00296F79" w:rsidRDefault="00B3291C" w:rsidP="008379B1">
                  <w:pPr>
                    <w:rPr>
                      <w:del w:id="919" w:author="Alexandre Dürrenmatt" w:date="2024-04-29T09:27:00Z"/>
                    </w:rPr>
                  </w:pPr>
                  <w:del w:id="920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583A341C" w14:textId="6BD8E198" w:rsidR="00B3291C" w:rsidDel="00296F79" w:rsidRDefault="00B3291C" w:rsidP="008379B1">
            <w:pPr>
              <w:rPr>
                <w:del w:id="921" w:author="Alexandre Dürrenmatt" w:date="2024-04-29T09:27:00Z"/>
              </w:rPr>
            </w:pPr>
          </w:p>
        </w:tc>
      </w:tr>
    </w:tbl>
    <w:p w14:paraId="05BB0B1F" w14:textId="6BF00FBF" w:rsidR="00B3291C" w:rsidDel="00296F79" w:rsidRDefault="00B3291C" w:rsidP="00B3291C">
      <w:pPr>
        <w:rPr>
          <w:del w:id="922" w:author="Alexandre Dürrenmatt" w:date="2024-04-29T09:27:00Z"/>
        </w:rPr>
      </w:pPr>
    </w:p>
    <w:p w14:paraId="73A66705" w14:textId="51A78565" w:rsidR="00B3291C" w:rsidDel="00296F79" w:rsidRDefault="00B3291C">
      <w:pPr>
        <w:pStyle w:val="Titre3"/>
        <w:numPr>
          <w:ilvl w:val="0"/>
          <w:numId w:val="0"/>
        </w:numPr>
        <w:rPr>
          <w:del w:id="923" w:author="Alexandre Dürrenmatt" w:date="2024-04-29T09:27:00Z"/>
        </w:rPr>
        <w:pPrChange w:id="924" w:author="Alexandre Dürrenmatt" w:date="2024-04-23T16:18:00Z">
          <w:pPr>
            <w:pStyle w:val="Titre3"/>
          </w:pPr>
        </w:pPrChange>
      </w:pPr>
      <w:del w:id="925" w:author="Alexandre Dürrenmatt" w:date="2024-04-29T09:27:00Z">
        <w:r w:rsidDel="00296F79">
          <w:delText>Salle de classe 2ème étage D13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79555B1C" w14:textId="141E70BC" w:rsidTr="008379B1">
        <w:trPr>
          <w:del w:id="926" w:author="Alexandre Dürrenmatt" w:date="2024-04-29T09:27:00Z"/>
        </w:trPr>
        <w:tc>
          <w:tcPr>
            <w:tcW w:w="0" w:type="auto"/>
          </w:tcPr>
          <w:p w14:paraId="51CB24F3" w14:textId="0C00C1FB" w:rsidR="00B3291C" w:rsidDel="00296F79" w:rsidRDefault="00B3291C" w:rsidP="008379B1">
            <w:pPr>
              <w:rPr>
                <w:del w:id="927" w:author="Alexandre Dürrenmatt" w:date="2024-04-29T09:27:00Z"/>
              </w:rPr>
            </w:pPr>
            <w:del w:id="928" w:author="Alexandre Dürrenmatt" w:date="2024-04-29T09:27:00Z">
              <w:r w:rsidDel="00296F79">
                <w:delText>En tant qu'élève Je veux une salle de classe au 2ème étage  Pour les cours d'informatique</w:delText>
              </w:r>
            </w:del>
          </w:p>
        </w:tc>
      </w:tr>
      <w:tr w:rsidR="00B3291C" w:rsidDel="00296F79" w14:paraId="3B3E078A" w14:textId="5AF3D70D" w:rsidTr="008379B1">
        <w:trPr>
          <w:del w:id="929" w:author="Alexandre Dürrenmatt" w:date="2024-04-29T09:27:00Z"/>
        </w:trPr>
        <w:tc>
          <w:tcPr>
            <w:tcW w:w="0" w:type="auto"/>
          </w:tcPr>
          <w:p w14:paraId="5A954365" w14:textId="600C6115" w:rsidR="00B3291C" w:rsidDel="00296F79" w:rsidRDefault="00B3291C" w:rsidP="008379B1">
            <w:pPr>
              <w:jc w:val="center"/>
              <w:rPr>
                <w:del w:id="930" w:author="Alexandre Dürrenmatt" w:date="2024-04-29T09:27:00Z"/>
              </w:rPr>
            </w:pPr>
            <w:del w:id="931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B3291C" w:rsidDel="00296F79" w14:paraId="4DE3CBBB" w14:textId="5C8AB3DA" w:rsidTr="008379B1">
              <w:trPr>
                <w:del w:id="932" w:author="Alexandre Dürrenmatt" w:date="2024-04-29T09:27:00Z"/>
              </w:trPr>
              <w:tc>
                <w:tcPr>
                  <w:tcW w:w="0" w:type="auto"/>
                </w:tcPr>
                <w:p w14:paraId="2B476E35" w14:textId="3CB3128B" w:rsidR="00B3291C" w:rsidDel="00296F79" w:rsidRDefault="00B3291C" w:rsidP="008379B1">
                  <w:pPr>
                    <w:rPr>
                      <w:del w:id="933" w:author="Alexandre Dürrenmatt" w:date="2024-04-29T09:27:00Z"/>
                    </w:rPr>
                  </w:pPr>
                  <w:del w:id="934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6E5BAC09" w14:textId="3D9D747D" w:rsidR="00B3291C" w:rsidDel="00296F79" w:rsidRDefault="00B3291C" w:rsidP="008379B1">
                  <w:pPr>
                    <w:rPr>
                      <w:del w:id="935" w:author="Alexandre Dürrenmatt" w:date="2024-04-29T09:27:00Z"/>
                    </w:rPr>
                  </w:pPr>
                  <w:del w:id="936" w:author="Alexandre Dürrenmatt" w:date="2024-04-29T09:27:00Z">
                    <w:r w:rsidDel="00296F79">
                      <w:delText>Il y aura 17 tables en boite, ils seront placées en groupes de 4, une table sera pour l'enseignant.</w:delText>
                    </w:r>
                  </w:del>
                </w:p>
              </w:tc>
            </w:tr>
            <w:tr w:rsidR="00B3291C" w:rsidDel="00296F79" w14:paraId="3AA79E7F" w14:textId="3691A3FE" w:rsidTr="008379B1">
              <w:trPr>
                <w:del w:id="937" w:author="Alexandre Dürrenmatt" w:date="2024-04-29T09:27:00Z"/>
              </w:trPr>
              <w:tc>
                <w:tcPr>
                  <w:tcW w:w="0" w:type="auto"/>
                </w:tcPr>
                <w:p w14:paraId="370BA584" w14:textId="5C7677FF" w:rsidR="00B3291C" w:rsidDel="00296F79" w:rsidRDefault="00B3291C" w:rsidP="008379B1">
                  <w:pPr>
                    <w:rPr>
                      <w:del w:id="938" w:author="Alexandre Dürrenmatt" w:date="2024-04-29T09:27:00Z"/>
                    </w:rPr>
                  </w:pPr>
                  <w:del w:id="939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54D997F6" w14:textId="68E1B961" w:rsidR="00B3291C" w:rsidDel="00296F79" w:rsidRDefault="00B3291C" w:rsidP="008379B1">
                  <w:pPr>
                    <w:rPr>
                      <w:del w:id="940" w:author="Alexandre Dürrenmatt" w:date="2024-04-29T09:27:00Z"/>
                    </w:rPr>
                  </w:pPr>
                  <w:del w:id="941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003EDFE5" w14:textId="36EFFDCC" w:rsidTr="008379B1">
              <w:trPr>
                <w:del w:id="942" w:author="Alexandre Dürrenmatt" w:date="2024-04-29T09:27:00Z"/>
              </w:trPr>
              <w:tc>
                <w:tcPr>
                  <w:tcW w:w="0" w:type="auto"/>
                </w:tcPr>
                <w:p w14:paraId="4B7837B7" w14:textId="04137D32" w:rsidR="00B3291C" w:rsidDel="00296F79" w:rsidRDefault="00B3291C" w:rsidP="008379B1">
                  <w:pPr>
                    <w:rPr>
                      <w:del w:id="943" w:author="Alexandre Dürrenmatt" w:date="2024-04-29T09:27:00Z"/>
                    </w:rPr>
                  </w:pPr>
                  <w:del w:id="944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5DFE4F8E" w14:textId="4BC746B2" w:rsidR="00B3291C" w:rsidDel="00296F79" w:rsidRDefault="00B3291C" w:rsidP="008379B1">
                  <w:pPr>
                    <w:rPr>
                      <w:del w:id="945" w:author="Alexandre Dürrenmatt" w:date="2024-04-29T09:27:00Z"/>
                    </w:rPr>
                  </w:pPr>
                  <w:del w:id="946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17CF8722" w14:textId="734674D4" w:rsidTr="008379B1">
              <w:trPr>
                <w:del w:id="947" w:author="Alexandre Dürrenmatt" w:date="2024-04-29T09:27:00Z"/>
              </w:trPr>
              <w:tc>
                <w:tcPr>
                  <w:tcW w:w="0" w:type="auto"/>
                </w:tcPr>
                <w:p w14:paraId="071FF77D" w14:textId="7B190D99" w:rsidR="00B3291C" w:rsidDel="00296F79" w:rsidRDefault="00B3291C" w:rsidP="008379B1">
                  <w:pPr>
                    <w:rPr>
                      <w:del w:id="948" w:author="Alexandre Dürrenmatt" w:date="2024-04-29T09:27:00Z"/>
                    </w:rPr>
                  </w:pPr>
                  <w:del w:id="949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706618BA" w14:textId="242324C6" w:rsidR="00B3291C" w:rsidDel="00296F79" w:rsidRDefault="00B3291C" w:rsidP="008379B1">
                  <w:pPr>
                    <w:rPr>
                      <w:del w:id="950" w:author="Alexandre Dürrenmatt" w:date="2024-04-29T09:27:00Z"/>
                    </w:rPr>
                  </w:pPr>
                  <w:del w:id="951" w:author="Alexandre Dürrenmatt" w:date="2024-04-29T09:27:00Z">
                    <w:r w:rsidDel="00296F79">
                      <w:delText>Il y aura 17 chaisses, une pour chaque poste</w:delText>
                    </w:r>
                  </w:del>
                </w:p>
              </w:tc>
            </w:tr>
            <w:tr w:rsidR="00B3291C" w:rsidDel="00296F79" w14:paraId="7454CD9B" w14:textId="7C2EDD99" w:rsidTr="008379B1">
              <w:trPr>
                <w:del w:id="952" w:author="Alexandre Dürrenmatt" w:date="2024-04-29T09:27:00Z"/>
              </w:trPr>
              <w:tc>
                <w:tcPr>
                  <w:tcW w:w="0" w:type="auto"/>
                </w:tcPr>
                <w:p w14:paraId="0F7FD961" w14:textId="2D2ACD87" w:rsidR="00B3291C" w:rsidDel="00296F79" w:rsidRDefault="00B3291C" w:rsidP="008379B1">
                  <w:pPr>
                    <w:rPr>
                      <w:del w:id="953" w:author="Alexandre Dürrenmatt" w:date="2024-04-29T09:27:00Z"/>
                    </w:rPr>
                  </w:pPr>
                  <w:del w:id="954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36C3104B" w14:textId="6280A460" w:rsidR="00B3291C" w:rsidDel="00296F79" w:rsidRDefault="00B3291C" w:rsidP="008379B1">
                  <w:pPr>
                    <w:rPr>
                      <w:del w:id="955" w:author="Alexandre Dürrenmatt" w:date="2024-04-29T09:27:00Z"/>
                    </w:rPr>
                  </w:pPr>
                  <w:del w:id="956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0E2C29E9" w14:textId="34A926BD" w:rsidTr="008379B1">
              <w:trPr>
                <w:del w:id="957" w:author="Alexandre Dürrenmatt" w:date="2024-04-29T09:27:00Z"/>
              </w:trPr>
              <w:tc>
                <w:tcPr>
                  <w:tcW w:w="0" w:type="auto"/>
                </w:tcPr>
                <w:p w14:paraId="7460B4A2" w14:textId="4985ACE7" w:rsidR="00B3291C" w:rsidDel="00296F79" w:rsidRDefault="00B3291C" w:rsidP="008379B1">
                  <w:pPr>
                    <w:rPr>
                      <w:del w:id="958" w:author="Alexandre Dürrenmatt" w:date="2024-04-29T09:27:00Z"/>
                    </w:rPr>
                  </w:pPr>
                  <w:del w:id="959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3CFE9879" w14:textId="4383DC59" w:rsidR="00B3291C" w:rsidDel="00296F79" w:rsidRDefault="00B3291C" w:rsidP="008379B1">
                  <w:pPr>
                    <w:rPr>
                      <w:del w:id="960" w:author="Alexandre Dürrenmatt" w:date="2024-04-29T09:27:00Z"/>
                    </w:rPr>
                  </w:pPr>
                  <w:del w:id="961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334C43D2" w14:textId="00D6338D" w:rsidTr="008379B1">
              <w:trPr>
                <w:del w:id="962" w:author="Alexandre Dürrenmatt" w:date="2024-04-29T09:27:00Z"/>
              </w:trPr>
              <w:tc>
                <w:tcPr>
                  <w:tcW w:w="0" w:type="auto"/>
                </w:tcPr>
                <w:p w14:paraId="4F507BDA" w14:textId="26047A02" w:rsidR="00B3291C" w:rsidDel="00296F79" w:rsidRDefault="00B3291C" w:rsidP="008379B1">
                  <w:pPr>
                    <w:rPr>
                      <w:del w:id="963" w:author="Alexandre Dürrenmatt" w:date="2024-04-29T09:27:00Z"/>
                    </w:rPr>
                  </w:pPr>
                  <w:del w:id="964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5DAC3A7A" w14:textId="0AD0A1A7" w:rsidR="00B3291C" w:rsidDel="00296F79" w:rsidRDefault="00B3291C" w:rsidP="008379B1">
                  <w:pPr>
                    <w:rPr>
                      <w:del w:id="965" w:author="Alexandre Dürrenmatt" w:date="2024-04-29T09:27:00Z"/>
                    </w:rPr>
                  </w:pPr>
                  <w:del w:id="966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7A82C2C7" w14:textId="605CB107" w:rsidTr="008379B1">
              <w:trPr>
                <w:del w:id="967" w:author="Alexandre Dürrenmatt" w:date="2024-04-29T09:27:00Z"/>
              </w:trPr>
              <w:tc>
                <w:tcPr>
                  <w:tcW w:w="0" w:type="auto"/>
                </w:tcPr>
                <w:p w14:paraId="0FD29F8A" w14:textId="55234F2C" w:rsidR="00B3291C" w:rsidDel="00296F79" w:rsidRDefault="00B3291C" w:rsidP="008379B1">
                  <w:pPr>
                    <w:rPr>
                      <w:del w:id="968" w:author="Alexandre Dürrenmatt" w:date="2024-04-29T09:27:00Z"/>
                    </w:rPr>
                  </w:pPr>
                  <w:del w:id="969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1E3F3937" w14:textId="3218114E" w:rsidR="00B3291C" w:rsidDel="00296F79" w:rsidRDefault="00B3291C" w:rsidP="008379B1">
                  <w:pPr>
                    <w:rPr>
                      <w:del w:id="970" w:author="Alexandre Dürrenmatt" w:date="2024-04-29T09:27:00Z"/>
                    </w:rPr>
                  </w:pPr>
                  <w:del w:id="971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59E35088" w14:textId="0370EEFB" w:rsidTr="008379B1">
              <w:trPr>
                <w:del w:id="972" w:author="Alexandre Dürrenmatt" w:date="2024-04-29T09:27:00Z"/>
              </w:trPr>
              <w:tc>
                <w:tcPr>
                  <w:tcW w:w="0" w:type="auto"/>
                </w:tcPr>
                <w:p w14:paraId="0577374B" w14:textId="2EBD46DB" w:rsidR="00B3291C" w:rsidDel="00296F79" w:rsidRDefault="00B3291C" w:rsidP="008379B1">
                  <w:pPr>
                    <w:rPr>
                      <w:del w:id="973" w:author="Alexandre Dürrenmatt" w:date="2024-04-29T09:27:00Z"/>
                    </w:rPr>
                  </w:pPr>
                  <w:del w:id="974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4990FA68" w14:textId="668B2756" w:rsidR="00B3291C" w:rsidDel="00296F79" w:rsidRDefault="00B3291C" w:rsidP="008379B1">
                  <w:pPr>
                    <w:rPr>
                      <w:del w:id="975" w:author="Alexandre Dürrenmatt" w:date="2024-04-29T09:27:00Z"/>
                    </w:rPr>
                  </w:pPr>
                  <w:del w:id="976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3D41140F" w14:textId="0F5847D8" w:rsidTr="008379B1">
              <w:trPr>
                <w:del w:id="977" w:author="Alexandre Dürrenmatt" w:date="2024-04-29T09:27:00Z"/>
              </w:trPr>
              <w:tc>
                <w:tcPr>
                  <w:tcW w:w="0" w:type="auto"/>
                </w:tcPr>
                <w:p w14:paraId="009548B4" w14:textId="16CB544E" w:rsidR="00B3291C" w:rsidDel="00296F79" w:rsidRDefault="00B3291C" w:rsidP="008379B1">
                  <w:pPr>
                    <w:rPr>
                      <w:del w:id="978" w:author="Alexandre Dürrenmatt" w:date="2024-04-29T09:27:00Z"/>
                    </w:rPr>
                  </w:pPr>
                  <w:del w:id="979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7A12C5F4" w14:textId="43CFA0CA" w:rsidR="00B3291C" w:rsidDel="00296F79" w:rsidRDefault="00B3291C" w:rsidP="008379B1">
                  <w:pPr>
                    <w:rPr>
                      <w:del w:id="980" w:author="Alexandre Dürrenmatt" w:date="2024-04-29T09:27:00Z"/>
                    </w:rPr>
                  </w:pPr>
                  <w:del w:id="981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04AB508E" w14:textId="48C8D082" w:rsidR="00B3291C" w:rsidDel="00296F79" w:rsidRDefault="00B3291C" w:rsidP="008379B1">
            <w:pPr>
              <w:rPr>
                <w:del w:id="982" w:author="Alexandre Dürrenmatt" w:date="2024-04-29T09:27:00Z"/>
              </w:rPr>
            </w:pPr>
          </w:p>
        </w:tc>
      </w:tr>
    </w:tbl>
    <w:p w14:paraId="55B41C90" w14:textId="578E0708" w:rsidR="00B3291C" w:rsidDel="00296F79" w:rsidRDefault="00B3291C" w:rsidP="00B3291C">
      <w:pPr>
        <w:rPr>
          <w:del w:id="983" w:author="Alexandre Dürrenmatt" w:date="2024-04-29T09:27:00Z"/>
        </w:rPr>
      </w:pPr>
    </w:p>
    <w:p w14:paraId="79B89B92" w14:textId="582A6704" w:rsidR="00B3291C" w:rsidDel="00296F79" w:rsidRDefault="00B3291C">
      <w:pPr>
        <w:pStyle w:val="Titre3"/>
        <w:numPr>
          <w:ilvl w:val="0"/>
          <w:numId w:val="0"/>
        </w:numPr>
        <w:rPr>
          <w:del w:id="984" w:author="Alexandre Dürrenmatt" w:date="2024-04-29T09:27:00Z"/>
        </w:rPr>
        <w:pPrChange w:id="985" w:author="Alexandre Dürrenmatt" w:date="2024-04-23T16:19:00Z">
          <w:pPr>
            <w:pStyle w:val="Titre3"/>
          </w:pPr>
        </w:pPrChange>
      </w:pPr>
      <w:del w:id="986" w:author="Alexandre Dürrenmatt" w:date="2024-04-29T09:27:00Z">
        <w:r w:rsidDel="00296F79">
          <w:delText>Salle de classe 2ème étage D16</w:delText>
        </w:r>
      </w:del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3291C" w:rsidDel="00296F79" w14:paraId="26E73C7F" w14:textId="03FB3663" w:rsidTr="008379B1">
        <w:trPr>
          <w:del w:id="987" w:author="Alexandre Dürrenmatt" w:date="2024-04-29T09:27:00Z"/>
        </w:trPr>
        <w:tc>
          <w:tcPr>
            <w:tcW w:w="0" w:type="auto"/>
          </w:tcPr>
          <w:p w14:paraId="3A353962" w14:textId="4BB543EA" w:rsidR="00B3291C" w:rsidDel="00296F79" w:rsidRDefault="00B3291C" w:rsidP="008379B1">
            <w:pPr>
              <w:rPr>
                <w:del w:id="988" w:author="Alexandre Dürrenmatt" w:date="2024-04-29T09:27:00Z"/>
              </w:rPr>
            </w:pPr>
            <w:del w:id="989" w:author="Alexandre Dürrenmatt" w:date="2024-04-29T09:27:00Z">
              <w:r w:rsidDel="00296F79">
                <w:delText>En tant qu'élève Je veux une salle de classe au 2ème étage  Pour les cours d'informatique</w:delText>
              </w:r>
            </w:del>
          </w:p>
        </w:tc>
      </w:tr>
      <w:tr w:rsidR="00B3291C" w:rsidDel="00296F79" w14:paraId="0217E446" w14:textId="1E8ED50E" w:rsidTr="008379B1">
        <w:trPr>
          <w:del w:id="990" w:author="Alexandre Dürrenmatt" w:date="2024-04-29T09:27:00Z"/>
        </w:trPr>
        <w:tc>
          <w:tcPr>
            <w:tcW w:w="0" w:type="auto"/>
          </w:tcPr>
          <w:p w14:paraId="10088A17" w14:textId="6B8A2BFB" w:rsidR="00B3291C" w:rsidDel="00296F79" w:rsidRDefault="00B3291C" w:rsidP="008379B1">
            <w:pPr>
              <w:jc w:val="center"/>
              <w:rPr>
                <w:del w:id="991" w:author="Alexandre Dürrenmatt" w:date="2024-04-29T09:27:00Z"/>
              </w:rPr>
            </w:pPr>
            <w:del w:id="992" w:author="Alexandre Dürrenmatt" w:date="2024-04-29T09:27:00Z">
              <w:r w:rsidDel="00296F79">
                <w:delText xml:space="preserve">Tests d'acceptance: </w:delText>
              </w:r>
            </w:del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73"/>
              <w:gridCol w:w="7667"/>
            </w:tblGrid>
            <w:tr w:rsidR="00B3291C" w:rsidDel="00296F79" w14:paraId="5F87E05B" w14:textId="0B4C8DAE" w:rsidTr="008379B1">
              <w:trPr>
                <w:del w:id="993" w:author="Alexandre Dürrenmatt" w:date="2024-04-29T09:27:00Z"/>
              </w:trPr>
              <w:tc>
                <w:tcPr>
                  <w:tcW w:w="0" w:type="auto"/>
                </w:tcPr>
                <w:p w14:paraId="32A63F71" w14:textId="0172A87B" w:rsidR="00B3291C" w:rsidDel="00296F79" w:rsidRDefault="00B3291C" w:rsidP="008379B1">
                  <w:pPr>
                    <w:rPr>
                      <w:del w:id="994" w:author="Alexandre Dürrenmatt" w:date="2024-04-29T09:27:00Z"/>
                    </w:rPr>
                  </w:pPr>
                  <w:del w:id="995" w:author="Alexandre Dürrenmatt" w:date="2024-04-29T09:27:00Z">
                    <w:r w:rsidDel="00296F79">
                      <w:delText>Tables</w:delText>
                    </w:r>
                  </w:del>
                </w:p>
              </w:tc>
              <w:tc>
                <w:tcPr>
                  <w:tcW w:w="0" w:type="auto"/>
                </w:tcPr>
                <w:p w14:paraId="2EDC9689" w14:textId="357958B3" w:rsidR="00B3291C" w:rsidDel="00296F79" w:rsidRDefault="00B3291C" w:rsidP="008379B1">
                  <w:pPr>
                    <w:rPr>
                      <w:del w:id="996" w:author="Alexandre Dürrenmatt" w:date="2024-04-29T09:27:00Z"/>
                    </w:rPr>
                  </w:pPr>
                  <w:del w:id="997" w:author="Alexandre Dürrenmatt" w:date="2024-04-29T09:27:00Z">
                    <w:r w:rsidDel="00296F79">
                      <w:delText>Il y aura 17 tables en boite, ils seront placées en groupes de 4, une table sera pour l'enseignant.</w:delText>
                    </w:r>
                  </w:del>
                </w:p>
              </w:tc>
            </w:tr>
            <w:tr w:rsidR="00B3291C" w:rsidDel="00296F79" w14:paraId="19159BC1" w14:textId="7E554F4C" w:rsidTr="008379B1">
              <w:trPr>
                <w:del w:id="998" w:author="Alexandre Dürrenmatt" w:date="2024-04-29T09:27:00Z"/>
              </w:trPr>
              <w:tc>
                <w:tcPr>
                  <w:tcW w:w="0" w:type="auto"/>
                </w:tcPr>
                <w:p w14:paraId="7AB6F40C" w14:textId="50397015" w:rsidR="00B3291C" w:rsidDel="00296F79" w:rsidRDefault="00B3291C" w:rsidP="008379B1">
                  <w:pPr>
                    <w:rPr>
                      <w:del w:id="999" w:author="Alexandre Dürrenmatt" w:date="2024-04-29T09:27:00Z"/>
                    </w:rPr>
                  </w:pPr>
                  <w:del w:id="1000" w:author="Alexandre Dürrenmatt" w:date="2024-04-29T09:27:00Z">
                    <w:r w:rsidDel="00296F79">
                      <w:delText>Pillones</w:delText>
                    </w:r>
                  </w:del>
                </w:p>
              </w:tc>
              <w:tc>
                <w:tcPr>
                  <w:tcW w:w="0" w:type="auto"/>
                </w:tcPr>
                <w:p w14:paraId="57BD6D44" w14:textId="45E1B122" w:rsidR="00B3291C" w:rsidDel="00296F79" w:rsidRDefault="00B3291C" w:rsidP="008379B1">
                  <w:pPr>
                    <w:rPr>
                      <w:del w:id="1001" w:author="Alexandre Dürrenmatt" w:date="2024-04-29T09:27:00Z"/>
                    </w:rPr>
                  </w:pPr>
                  <w:del w:id="1002" w:author="Alexandre Dürrenmatt" w:date="2024-04-29T09:27:00Z">
                    <w:r w:rsidDel="00296F79">
                      <w:delText>Il aura 4 pillones avec des prises electriques, ils seront placées au milieu des groupes de 4 tables.</w:delText>
                    </w:r>
                  </w:del>
                </w:p>
              </w:tc>
            </w:tr>
            <w:tr w:rsidR="00B3291C" w:rsidDel="00296F79" w14:paraId="33EE704E" w14:textId="222BF275" w:rsidTr="008379B1">
              <w:trPr>
                <w:del w:id="1003" w:author="Alexandre Dürrenmatt" w:date="2024-04-29T09:27:00Z"/>
              </w:trPr>
              <w:tc>
                <w:tcPr>
                  <w:tcW w:w="0" w:type="auto"/>
                </w:tcPr>
                <w:p w14:paraId="6D04EA9E" w14:textId="2E1C45EA" w:rsidR="00B3291C" w:rsidDel="00296F79" w:rsidRDefault="00B3291C" w:rsidP="008379B1">
                  <w:pPr>
                    <w:rPr>
                      <w:del w:id="1004" w:author="Alexandre Dürrenmatt" w:date="2024-04-29T09:27:00Z"/>
                    </w:rPr>
                  </w:pPr>
                  <w:del w:id="1005" w:author="Alexandre Dürrenmatt" w:date="2024-04-29T09:27:00Z">
                    <w:r w:rsidDel="00296F79">
                      <w:delText>TV</w:delText>
                    </w:r>
                  </w:del>
                </w:p>
              </w:tc>
              <w:tc>
                <w:tcPr>
                  <w:tcW w:w="0" w:type="auto"/>
                </w:tcPr>
                <w:p w14:paraId="70A98F61" w14:textId="2654E6EE" w:rsidR="00B3291C" w:rsidDel="00296F79" w:rsidRDefault="00B3291C" w:rsidP="008379B1">
                  <w:pPr>
                    <w:rPr>
                      <w:del w:id="1006" w:author="Alexandre Dürrenmatt" w:date="2024-04-29T09:27:00Z"/>
                    </w:rPr>
                  </w:pPr>
                  <w:del w:id="1007" w:author="Alexandre Dürrenmatt" w:date="2024-04-29T09:27:00Z">
                    <w:r w:rsidDel="00296F79">
                      <w:delText>Il y aura un TV de 65 pouces au mur, derrière de la place de l'enseignant.</w:delText>
                    </w:r>
                  </w:del>
                </w:p>
              </w:tc>
            </w:tr>
            <w:tr w:rsidR="00B3291C" w:rsidDel="00296F79" w14:paraId="602C9AD9" w14:textId="292A5F0E" w:rsidTr="008379B1">
              <w:trPr>
                <w:del w:id="1008" w:author="Alexandre Dürrenmatt" w:date="2024-04-29T09:27:00Z"/>
              </w:trPr>
              <w:tc>
                <w:tcPr>
                  <w:tcW w:w="0" w:type="auto"/>
                </w:tcPr>
                <w:p w14:paraId="5D5721BF" w14:textId="497EF8CC" w:rsidR="00B3291C" w:rsidDel="00296F79" w:rsidRDefault="00B3291C" w:rsidP="008379B1">
                  <w:pPr>
                    <w:rPr>
                      <w:del w:id="1009" w:author="Alexandre Dürrenmatt" w:date="2024-04-29T09:27:00Z"/>
                    </w:rPr>
                  </w:pPr>
                  <w:del w:id="1010" w:author="Alexandre Dürrenmatt" w:date="2024-04-29T09:27:00Z">
                    <w:r w:rsidDel="00296F79">
                      <w:delText>Chaisses</w:delText>
                    </w:r>
                  </w:del>
                </w:p>
              </w:tc>
              <w:tc>
                <w:tcPr>
                  <w:tcW w:w="0" w:type="auto"/>
                </w:tcPr>
                <w:p w14:paraId="72B68C2D" w14:textId="68C6AEBC" w:rsidR="00B3291C" w:rsidDel="00296F79" w:rsidRDefault="00B3291C" w:rsidP="008379B1">
                  <w:pPr>
                    <w:rPr>
                      <w:del w:id="1011" w:author="Alexandre Dürrenmatt" w:date="2024-04-29T09:27:00Z"/>
                    </w:rPr>
                  </w:pPr>
                  <w:del w:id="1012" w:author="Alexandre Dürrenmatt" w:date="2024-04-29T09:27:00Z">
                    <w:r w:rsidDel="00296F79">
                      <w:delText>Il y aura 17 chaisses, une pour chaque poste</w:delText>
                    </w:r>
                  </w:del>
                </w:p>
              </w:tc>
            </w:tr>
            <w:tr w:rsidR="00B3291C" w:rsidDel="00296F79" w14:paraId="0979130F" w14:textId="2FC41FA4" w:rsidTr="008379B1">
              <w:trPr>
                <w:del w:id="1013" w:author="Alexandre Dürrenmatt" w:date="2024-04-29T09:27:00Z"/>
              </w:trPr>
              <w:tc>
                <w:tcPr>
                  <w:tcW w:w="0" w:type="auto"/>
                </w:tcPr>
                <w:p w14:paraId="2A3D6474" w14:textId="1FAD5C68" w:rsidR="00B3291C" w:rsidDel="00296F79" w:rsidRDefault="00B3291C" w:rsidP="008379B1">
                  <w:pPr>
                    <w:rPr>
                      <w:del w:id="1014" w:author="Alexandre Dürrenmatt" w:date="2024-04-29T09:27:00Z"/>
                    </w:rPr>
                  </w:pPr>
                  <w:del w:id="1015" w:author="Alexandre Dürrenmatt" w:date="2024-04-29T09:27:00Z">
                    <w:r w:rsidDel="00296F79">
                      <w:delText>Ecrans</w:delText>
                    </w:r>
                  </w:del>
                </w:p>
              </w:tc>
              <w:tc>
                <w:tcPr>
                  <w:tcW w:w="0" w:type="auto"/>
                </w:tcPr>
                <w:p w14:paraId="10438604" w14:textId="0A8F1FD0" w:rsidR="00B3291C" w:rsidDel="00296F79" w:rsidRDefault="00B3291C" w:rsidP="008379B1">
                  <w:pPr>
                    <w:rPr>
                      <w:del w:id="1016" w:author="Alexandre Dürrenmatt" w:date="2024-04-29T09:27:00Z"/>
                    </w:rPr>
                  </w:pPr>
                  <w:del w:id="1017" w:author="Alexandre Dürrenmatt" w:date="2024-04-29T09:27:00Z">
                    <w:r w:rsidDel="00296F79">
                      <w:delText>Il y aura deux écrans par poste de travail. Ils seront de 18 puces chacune et ils ne consumiront pas beaucoup d'energie.</w:delText>
                    </w:r>
                  </w:del>
                </w:p>
              </w:tc>
            </w:tr>
            <w:tr w:rsidR="00B3291C" w:rsidDel="00296F79" w14:paraId="29BAF38B" w14:textId="3EF27342" w:rsidTr="008379B1">
              <w:trPr>
                <w:del w:id="1018" w:author="Alexandre Dürrenmatt" w:date="2024-04-29T09:27:00Z"/>
              </w:trPr>
              <w:tc>
                <w:tcPr>
                  <w:tcW w:w="0" w:type="auto"/>
                </w:tcPr>
                <w:p w14:paraId="04DCE47E" w14:textId="729D6C39" w:rsidR="00B3291C" w:rsidDel="00296F79" w:rsidRDefault="00B3291C" w:rsidP="008379B1">
                  <w:pPr>
                    <w:rPr>
                      <w:del w:id="1019" w:author="Alexandre Dürrenmatt" w:date="2024-04-29T09:27:00Z"/>
                    </w:rPr>
                  </w:pPr>
                  <w:del w:id="1020" w:author="Alexandre Dürrenmatt" w:date="2024-04-29T09:27:00Z">
                    <w:r w:rsidDel="00296F79">
                      <w:delText>PC's</w:delText>
                    </w:r>
                  </w:del>
                </w:p>
              </w:tc>
              <w:tc>
                <w:tcPr>
                  <w:tcW w:w="0" w:type="auto"/>
                </w:tcPr>
                <w:p w14:paraId="29367889" w14:textId="6B4B330D" w:rsidR="00B3291C" w:rsidDel="00296F79" w:rsidRDefault="00B3291C" w:rsidP="008379B1">
                  <w:pPr>
                    <w:rPr>
                      <w:del w:id="1021" w:author="Alexandre Dürrenmatt" w:date="2024-04-29T09:27:00Z"/>
                    </w:rPr>
                  </w:pPr>
                  <w:del w:id="1022" w:author="Alexandre Dürrenmatt" w:date="2024-04-29T09:27:00Z">
                    <w:r w:rsidDel="00296F79">
                      <w:delText>Il y aura 17 PC's, un PC par poste</w:delText>
                    </w:r>
                  </w:del>
                </w:p>
              </w:tc>
            </w:tr>
            <w:tr w:rsidR="00B3291C" w:rsidDel="00296F79" w14:paraId="3A449B39" w14:textId="7FB82142" w:rsidTr="008379B1">
              <w:trPr>
                <w:del w:id="1023" w:author="Alexandre Dürrenmatt" w:date="2024-04-29T09:27:00Z"/>
              </w:trPr>
              <w:tc>
                <w:tcPr>
                  <w:tcW w:w="0" w:type="auto"/>
                </w:tcPr>
                <w:p w14:paraId="041DD1D3" w14:textId="0898306F" w:rsidR="00B3291C" w:rsidDel="00296F79" w:rsidRDefault="00B3291C" w:rsidP="008379B1">
                  <w:pPr>
                    <w:rPr>
                      <w:del w:id="1024" w:author="Alexandre Dürrenmatt" w:date="2024-04-29T09:27:00Z"/>
                    </w:rPr>
                  </w:pPr>
                  <w:del w:id="1025" w:author="Alexandre Dürrenmatt" w:date="2024-04-29T09:27:00Z">
                    <w:r w:rsidDel="00296F79">
                      <w:delText>Fenetres</w:delText>
                    </w:r>
                  </w:del>
                </w:p>
              </w:tc>
              <w:tc>
                <w:tcPr>
                  <w:tcW w:w="0" w:type="auto"/>
                </w:tcPr>
                <w:p w14:paraId="07073338" w14:textId="382BB47E" w:rsidR="00B3291C" w:rsidDel="00296F79" w:rsidRDefault="00B3291C" w:rsidP="008379B1">
                  <w:pPr>
                    <w:rPr>
                      <w:del w:id="1026" w:author="Alexandre Dürrenmatt" w:date="2024-04-29T09:27:00Z"/>
                    </w:rPr>
                  </w:pPr>
                  <w:del w:id="1027" w:author="Alexandre Dürrenmatt" w:date="2024-04-29T09:27:00Z">
                    <w:r w:rsidDel="00296F79">
                      <w:delText>Il y aura deux grandes fenetres</w:delText>
                    </w:r>
                  </w:del>
                </w:p>
              </w:tc>
            </w:tr>
            <w:tr w:rsidR="00B3291C" w:rsidDel="00296F79" w14:paraId="365F5C0B" w14:textId="6488454B" w:rsidTr="008379B1">
              <w:trPr>
                <w:del w:id="1028" w:author="Alexandre Dürrenmatt" w:date="2024-04-29T09:27:00Z"/>
              </w:trPr>
              <w:tc>
                <w:tcPr>
                  <w:tcW w:w="0" w:type="auto"/>
                </w:tcPr>
                <w:p w14:paraId="7503B62A" w14:textId="2DEC61BD" w:rsidR="00B3291C" w:rsidDel="00296F79" w:rsidRDefault="00B3291C" w:rsidP="008379B1">
                  <w:pPr>
                    <w:rPr>
                      <w:del w:id="1029" w:author="Alexandre Dürrenmatt" w:date="2024-04-29T09:27:00Z"/>
                    </w:rPr>
                  </w:pPr>
                  <w:del w:id="1030" w:author="Alexandre Dürrenmatt" w:date="2024-04-29T09:27:00Z">
                    <w:r w:rsidDel="00296F79">
                      <w:delText>Tapis</w:delText>
                    </w:r>
                  </w:del>
                </w:p>
              </w:tc>
              <w:tc>
                <w:tcPr>
                  <w:tcW w:w="0" w:type="auto"/>
                </w:tcPr>
                <w:p w14:paraId="2A706F02" w14:textId="0650CAFF" w:rsidR="00B3291C" w:rsidDel="00296F79" w:rsidRDefault="00B3291C" w:rsidP="008379B1">
                  <w:pPr>
                    <w:rPr>
                      <w:del w:id="1031" w:author="Alexandre Dürrenmatt" w:date="2024-04-29T09:27:00Z"/>
                    </w:rPr>
                  </w:pPr>
                  <w:del w:id="1032" w:author="Alexandre Dürrenmatt" w:date="2024-04-29T09:27:00Z">
                    <w:r w:rsidDel="00296F79">
                      <w:delText>Il y aura un grand tapis dans la salle</w:delText>
                    </w:r>
                  </w:del>
                </w:p>
              </w:tc>
            </w:tr>
            <w:tr w:rsidR="00B3291C" w:rsidDel="00296F79" w14:paraId="6813738A" w14:textId="63CBEF5D" w:rsidTr="008379B1">
              <w:trPr>
                <w:del w:id="1033" w:author="Alexandre Dürrenmatt" w:date="2024-04-29T09:27:00Z"/>
              </w:trPr>
              <w:tc>
                <w:tcPr>
                  <w:tcW w:w="0" w:type="auto"/>
                </w:tcPr>
                <w:p w14:paraId="035AF44E" w14:textId="0CA51499" w:rsidR="00B3291C" w:rsidDel="00296F79" w:rsidRDefault="00B3291C" w:rsidP="008379B1">
                  <w:pPr>
                    <w:rPr>
                      <w:del w:id="1034" w:author="Alexandre Dürrenmatt" w:date="2024-04-29T09:27:00Z"/>
                    </w:rPr>
                  </w:pPr>
                  <w:del w:id="1035" w:author="Alexandre Dürrenmatt" w:date="2024-04-29T09:27:00Z">
                    <w:r w:rsidDel="00296F79">
                      <w:delText>Etagère</w:delText>
                    </w:r>
                  </w:del>
                </w:p>
              </w:tc>
              <w:tc>
                <w:tcPr>
                  <w:tcW w:w="0" w:type="auto"/>
                </w:tcPr>
                <w:p w14:paraId="535B13CD" w14:textId="792D8ECB" w:rsidR="00B3291C" w:rsidDel="00296F79" w:rsidRDefault="00B3291C" w:rsidP="008379B1">
                  <w:pPr>
                    <w:rPr>
                      <w:del w:id="1036" w:author="Alexandre Dürrenmatt" w:date="2024-04-29T09:27:00Z"/>
                    </w:rPr>
                  </w:pPr>
                  <w:del w:id="1037" w:author="Alexandre Dürrenmatt" w:date="2024-04-29T09:27:00Z">
                    <w:r w:rsidDel="00296F79">
                      <w:delText>Il y aura un étagère pour les chaussures.</w:delText>
                    </w:r>
                  </w:del>
                </w:p>
              </w:tc>
            </w:tr>
            <w:tr w:rsidR="00B3291C" w:rsidDel="00296F79" w14:paraId="5450FA8C" w14:textId="5FDFC593" w:rsidTr="008379B1">
              <w:trPr>
                <w:del w:id="1038" w:author="Alexandre Dürrenmatt" w:date="2024-04-29T09:27:00Z"/>
              </w:trPr>
              <w:tc>
                <w:tcPr>
                  <w:tcW w:w="0" w:type="auto"/>
                </w:tcPr>
                <w:p w14:paraId="4D446DB1" w14:textId="2D8BC6A8" w:rsidR="00B3291C" w:rsidDel="00296F79" w:rsidRDefault="00B3291C" w:rsidP="008379B1">
                  <w:pPr>
                    <w:rPr>
                      <w:del w:id="1039" w:author="Alexandre Dürrenmatt" w:date="2024-04-29T09:27:00Z"/>
                    </w:rPr>
                  </w:pPr>
                  <w:del w:id="1040" w:author="Alexandre Dürrenmatt" w:date="2024-04-29T09:27:00Z">
                    <w:r w:rsidDel="00296F79">
                      <w:delText>Porte-manteaux</w:delText>
                    </w:r>
                  </w:del>
                </w:p>
              </w:tc>
              <w:tc>
                <w:tcPr>
                  <w:tcW w:w="0" w:type="auto"/>
                </w:tcPr>
                <w:p w14:paraId="5531031B" w14:textId="7C623D8A" w:rsidR="00B3291C" w:rsidDel="00296F79" w:rsidRDefault="00B3291C" w:rsidP="008379B1">
                  <w:pPr>
                    <w:rPr>
                      <w:del w:id="1041" w:author="Alexandre Dürrenmatt" w:date="2024-04-29T09:27:00Z"/>
                    </w:rPr>
                  </w:pPr>
                  <w:del w:id="1042" w:author="Alexandre Dürrenmatt" w:date="2024-04-29T09:27:00Z">
                    <w:r w:rsidDel="00296F79">
                      <w:delText>Il y aura un porte-manteux tout au fond de la classe, au coin.</w:delText>
                    </w:r>
                  </w:del>
                </w:p>
              </w:tc>
            </w:tr>
          </w:tbl>
          <w:p w14:paraId="41A8C199" w14:textId="26AB8EB7" w:rsidR="00B3291C" w:rsidDel="00296F79" w:rsidRDefault="00B3291C" w:rsidP="008379B1">
            <w:pPr>
              <w:rPr>
                <w:del w:id="1043" w:author="Alexandre Dürrenmatt" w:date="2024-04-29T09:27:00Z"/>
              </w:rPr>
            </w:pPr>
          </w:p>
        </w:tc>
      </w:tr>
    </w:tbl>
    <w:p w14:paraId="699D152A" w14:textId="68903401" w:rsidR="00B3291C" w:rsidDel="00296F79" w:rsidRDefault="00B3291C" w:rsidP="00B3291C">
      <w:pPr>
        <w:rPr>
          <w:del w:id="1044" w:author="Alexandre Dürrenmatt" w:date="2024-04-29T09:27:00Z"/>
        </w:rPr>
      </w:pPr>
    </w:p>
    <w:p w14:paraId="654F6FAF" w14:textId="77777777" w:rsidR="00A400FD" w:rsidRDefault="00A400FD" w:rsidP="00A400FD">
      <w:pPr>
        <w:pStyle w:val="Retraitcorpsdetexte"/>
      </w:pPr>
    </w:p>
    <w:p w14:paraId="78AE2C1C" w14:textId="77777777" w:rsidR="007F30AE" w:rsidRPr="007F30AE" w:rsidRDefault="007F30AE" w:rsidP="00DE7F5E">
      <w:pPr>
        <w:pStyle w:val="Titre1"/>
      </w:pPr>
      <w:bookmarkStart w:id="1045" w:name="_Toc532179964"/>
      <w:bookmarkStart w:id="1046" w:name="_Toc165969648"/>
      <w:bookmarkStart w:id="1047" w:name="_Toc164007806"/>
      <w:bookmarkEnd w:id="20"/>
      <w:bookmarkEnd w:id="21"/>
      <w:r w:rsidRPr="007F30AE">
        <w:t>Réalisation</w:t>
      </w:r>
      <w:bookmarkEnd w:id="1045"/>
      <w:bookmarkEnd w:id="1046"/>
      <w:bookmarkEnd w:id="1047"/>
    </w:p>
    <w:p w14:paraId="4CDF2C47" w14:textId="77777777" w:rsidR="007F30AE" w:rsidRPr="007F30AE" w:rsidRDefault="00116F07" w:rsidP="008E53F9">
      <w:pPr>
        <w:pStyle w:val="Titre2"/>
      </w:pPr>
      <w:bookmarkStart w:id="1048" w:name="_Toc164007807"/>
      <w:r>
        <w:t>Installation de l’e</w:t>
      </w:r>
      <w:r w:rsidR="005C1848">
        <w:t>nvironnement de travail</w:t>
      </w:r>
      <w:bookmarkEnd w:id="1048"/>
    </w:p>
    <w:p w14:paraId="28B279C9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1F6CD43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2D7AD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FCECC2B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B7B78B1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AD20DDE" w14:textId="77777777" w:rsidR="00E07F66" w:rsidRDefault="00106156" w:rsidP="005C1848">
      <w:pPr>
        <w:pStyle w:val="Titre2"/>
      </w:pPr>
      <w:bookmarkStart w:id="1049" w:name="_Toc164007808"/>
      <w:r>
        <w:t>Ressources extérieures</w:t>
      </w:r>
      <w:bookmarkEnd w:id="1049"/>
    </w:p>
    <w:p w14:paraId="676AE951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B85C962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68B58DE" w14:textId="77777777" w:rsidR="005C1848" w:rsidRDefault="00D95D32" w:rsidP="005C1848">
      <w:pPr>
        <w:pStyle w:val="Titre2"/>
      </w:pPr>
      <w:bookmarkStart w:id="1050" w:name="_Toc164007809"/>
      <w:r>
        <w:t>Déroulement effectif</w:t>
      </w:r>
      <w:bookmarkEnd w:id="1050"/>
    </w:p>
    <w:p w14:paraId="47E51214" w14:textId="2A062851" w:rsidR="008E3070" w:rsidRDefault="008E3070" w:rsidP="008E3070">
      <w:pPr>
        <w:pStyle w:val="Retraitcorpsdetexte"/>
      </w:pPr>
      <w:r>
        <w:t>S</w:t>
      </w:r>
      <w:r w:rsidR="004D02AE">
        <w:t>print 2</w:t>
      </w:r>
    </w:p>
    <w:p w14:paraId="24595BD7" w14:textId="40E8CE1C" w:rsidR="008E3070" w:rsidRPr="008E3070" w:rsidRDefault="008E3070" w:rsidP="008E3070">
      <w:pPr>
        <w:pStyle w:val="Retraitcorpsdetexte"/>
        <w:numPr>
          <w:ilvl w:val="0"/>
          <w:numId w:val="9"/>
        </w:numPr>
      </w:pPr>
      <w:r w:rsidRPr="008E3070">
        <w:t xml:space="preserve">On a bien travaillé. Gonzalo doit encore finir sa user story, Alexandre doit faire une nouvelle user story. </w:t>
      </w:r>
      <w:proofErr w:type="spellStart"/>
      <w:r w:rsidRPr="008E3070">
        <w:t>Mykola</w:t>
      </w:r>
      <w:proofErr w:type="spellEnd"/>
      <w:r w:rsidRPr="008E3070">
        <w:t xml:space="preserve"> a tout fini.</w:t>
      </w:r>
    </w:p>
    <w:p w14:paraId="555AF183" w14:textId="77777777" w:rsidR="00505421" w:rsidRPr="007F30AE" w:rsidRDefault="00F16ADE" w:rsidP="008E53F9">
      <w:pPr>
        <w:pStyle w:val="Titre2"/>
      </w:pPr>
      <w:bookmarkStart w:id="1051" w:name="_Toc164007810"/>
      <w:r>
        <w:t xml:space="preserve">Journal de </w:t>
      </w:r>
      <w:r w:rsidR="00E07F66">
        <w:t>travail</w:t>
      </w:r>
      <w:bookmarkEnd w:id="1051"/>
    </w:p>
    <w:p w14:paraId="1CF012D9" w14:textId="77777777" w:rsidR="00E07F66" w:rsidRDefault="00E07F66" w:rsidP="002B1E09">
      <w:pPr>
        <w:pStyle w:val="Informations"/>
      </w:pPr>
    </w:p>
    <w:p w14:paraId="410FC3A8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14D1E00C" w14:textId="77777777" w:rsidR="00505421" w:rsidRPr="00920F4E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528CE1EF" w14:textId="77777777" w:rsidR="007F30AE" w:rsidRPr="007F30AE" w:rsidRDefault="007F30AE" w:rsidP="00DE7F5E">
      <w:pPr>
        <w:pStyle w:val="Titre1"/>
      </w:pPr>
      <w:bookmarkStart w:id="1052" w:name="_Toc532179966"/>
      <w:bookmarkStart w:id="1053" w:name="_Toc165969650"/>
      <w:bookmarkStart w:id="1054" w:name="_Toc164007811"/>
      <w:r w:rsidRPr="007F30AE">
        <w:t>Tests</w:t>
      </w:r>
      <w:bookmarkEnd w:id="1052"/>
      <w:bookmarkEnd w:id="1053"/>
      <w:bookmarkEnd w:id="1054"/>
    </w:p>
    <w:p w14:paraId="01C462CC" w14:textId="77777777" w:rsidR="005C1848" w:rsidRDefault="005C1848" w:rsidP="008E53F9">
      <w:pPr>
        <w:pStyle w:val="Titre2"/>
      </w:pPr>
      <w:bookmarkStart w:id="1055" w:name="_Toc164007812"/>
      <w:bookmarkStart w:id="1056" w:name="_Toc532179968"/>
      <w:bookmarkStart w:id="1057" w:name="_Toc165969652"/>
      <w:bookmarkStart w:id="1058" w:name="_Ref308525868"/>
      <w:r>
        <w:t>Stratégie de test</w:t>
      </w:r>
      <w:bookmarkEnd w:id="1055"/>
    </w:p>
    <w:p w14:paraId="660EDED5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3879075" w14:textId="77777777" w:rsidR="007F30AE" w:rsidRPr="007F30AE" w:rsidRDefault="007F30AE" w:rsidP="008E53F9">
      <w:pPr>
        <w:pStyle w:val="Titre2"/>
      </w:pPr>
      <w:bookmarkStart w:id="1059" w:name="_Toc164007813"/>
      <w:r w:rsidRPr="007F30AE">
        <w:t>Dossier des tests</w:t>
      </w:r>
      <w:bookmarkEnd w:id="1056"/>
      <w:bookmarkEnd w:id="1057"/>
      <w:bookmarkEnd w:id="1058"/>
      <w:bookmarkEnd w:id="1059"/>
    </w:p>
    <w:p w14:paraId="62BDCBBE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63E1FCD" w14:textId="77777777" w:rsidR="007F30AE" w:rsidRDefault="002B1E09" w:rsidP="002B1E09">
      <w:pPr>
        <w:pStyle w:val="Informations"/>
      </w:pPr>
      <w:r>
        <w:lastRenderedPageBreak/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3856C4E7" w14:textId="77777777" w:rsidR="002B1E09" w:rsidRPr="00920F4E" w:rsidRDefault="002B1E09" w:rsidP="002B1E09">
      <w:pPr>
        <w:pStyle w:val="Titre2"/>
      </w:pPr>
      <w:bookmarkStart w:id="1060" w:name="_Toc164007814"/>
      <w:r>
        <w:t>Problèmes restants</w:t>
      </w:r>
      <w:bookmarkEnd w:id="1060"/>
    </w:p>
    <w:p w14:paraId="73CCAC0E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DF182A2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52D49E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357926F1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3D7C75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071BA4" w14:textId="77777777" w:rsidR="007F30AE" w:rsidRPr="007F30AE" w:rsidRDefault="007F30AE" w:rsidP="00DE7F5E">
      <w:pPr>
        <w:pStyle w:val="Titre1"/>
      </w:pPr>
      <w:bookmarkStart w:id="1061" w:name="_Toc165969653"/>
      <w:bookmarkStart w:id="1062" w:name="_Toc164007815"/>
      <w:r w:rsidRPr="007F30AE">
        <w:t>Conclusion</w:t>
      </w:r>
      <w:bookmarkEnd w:id="1061"/>
      <w:bookmarkEnd w:id="1062"/>
    </w:p>
    <w:p w14:paraId="13BC1D8D" w14:textId="77777777" w:rsidR="007F30AE" w:rsidRPr="00152A26" w:rsidRDefault="007F30AE" w:rsidP="008E53F9">
      <w:pPr>
        <w:pStyle w:val="Titre2"/>
      </w:pPr>
      <w:bookmarkStart w:id="1063" w:name="_Toc165969654"/>
      <w:bookmarkStart w:id="1064" w:name="_Toc164007816"/>
      <w:r w:rsidRPr="00152A26">
        <w:t xml:space="preserve">Bilan des </w:t>
      </w:r>
      <w:bookmarkEnd w:id="1063"/>
      <w:r w:rsidR="008E53F9">
        <w:t>fonctionnalités demandées</w:t>
      </w:r>
      <w:bookmarkEnd w:id="1064"/>
    </w:p>
    <w:p w14:paraId="32C65BD4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EBD90EE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496DEE26" w14:textId="77777777" w:rsidR="007F30AE" w:rsidRPr="007F30AE" w:rsidRDefault="007F30AE" w:rsidP="008E53F9">
      <w:pPr>
        <w:pStyle w:val="Titre2"/>
      </w:pPr>
      <w:bookmarkStart w:id="1065" w:name="_Toc165969655"/>
      <w:bookmarkStart w:id="1066" w:name="_Toc164007817"/>
      <w:r w:rsidRPr="007F30AE">
        <w:t>Bilan de la planification</w:t>
      </w:r>
      <w:bookmarkEnd w:id="1065"/>
      <w:bookmarkEnd w:id="1066"/>
    </w:p>
    <w:p w14:paraId="19561308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624CA9D" w14:textId="77777777" w:rsidR="007F30AE" w:rsidRPr="007F30AE" w:rsidRDefault="007F30AE" w:rsidP="008E53F9">
      <w:pPr>
        <w:pStyle w:val="Titre2"/>
      </w:pPr>
      <w:bookmarkStart w:id="1067" w:name="_Toc165969656"/>
      <w:bookmarkStart w:id="1068" w:name="_Toc164007818"/>
      <w:r w:rsidRPr="007F30AE">
        <w:t>Bilan personnel</w:t>
      </w:r>
      <w:bookmarkEnd w:id="1067"/>
      <w:bookmarkEnd w:id="1068"/>
    </w:p>
    <w:p w14:paraId="1C7D9F10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A4BDADE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B183702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B03490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68166557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3E3AB0D8" w14:textId="77777777" w:rsidR="00903FEF" w:rsidRPr="007F30AE" w:rsidRDefault="00903FEF" w:rsidP="00DE7F5E">
      <w:pPr>
        <w:pStyle w:val="Titre1"/>
      </w:pPr>
      <w:bookmarkStart w:id="1069" w:name="_Toc164007819"/>
      <w:r>
        <w:t>Annexes</w:t>
      </w:r>
      <w:bookmarkEnd w:id="1069"/>
    </w:p>
    <w:p w14:paraId="6C9F1A12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2EB808F2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53BEEAC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4740369E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57C2817" w14:textId="2230162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3F9DB" w14:textId="77777777" w:rsidR="00E0761E" w:rsidRDefault="00E0761E">
      <w:r>
        <w:separator/>
      </w:r>
    </w:p>
  </w:endnote>
  <w:endnote w:type="continuationSeparator" w:id="0">
    <w:p w14:paraId="19FF8208" w14:textId="77777777" w:rsidR="00E0761E" w:rsidRDefault="00E07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1B3F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1"/>
      <w:gridCol w:w="2599"/>
      <w:gridCol w:w="3030"/>
    </w:tblGrid>
    <w:tr w:rsidR="00AA4393" w:rsidRPr="00000197" w14:paraId="6C63933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142BFC" w14:textId="38A19E1B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08693E" w:rsidRPr="0008693E">
              <w:rPr>
                <w:rFonts w:cs="Arial"/>
                <w:noProof/>
                <w:szCs w:val="16"/>
              </w:rPr>
              <w:t>Alexandre Dürrenmatt</w:t>
            </w:r>
          </w:fldSimple>
        </w:p>
        <w:p w14:paraId="0AE862C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021318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474B57E" w14:textId="58D5AE6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8693E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08E4750" w14:textId="77777777" w:rsidTr="00E52B61">
      <w:trPr>
        <w:jc w:val="center"/>
      </w:trPr>
      <w:tc>
        <w:tcPr>
          <w:tcW w:w="3510" w:type="dxa"/>
          <w:vAlign w:val="center"/>
        </w:tcPr>
        <w:p w14:paraId="43147DA7" w14:textId="7C54A2CA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proofErr w:type="spellEnd"/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08693E">
            <w:rPr>
              <w:noProof/>
            </w:rPr>
            <w:t>Alexandre Dürrenmatt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425382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2E6EFE7" w14:textId="42ADB26F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8693E">
            <w:rPr>
              <w:rFonts w:cs="Arial"/>
              <w:noProof/>
              <w:szCs w:val="16"/>
            </w:rPr>
            <w:t>30.04.2024 16:23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18BD80F" w14:textId="77777777" w:rsidTr="00E52B61">
      <w:trPr>
        <w:jc w:val="center"/>
      </w:trPr>
      <w:tc>
        <w:tcPr>
          <w:tcW w:w="3510" w:type="dxa"/>
          <w:vAlign w:val="center"/>
        </w:tcPr>
        <w:p w14:paraId="3D528C19" w14:textId="1277AE7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08693E" w:rsidRPr="0008693E">
              <w:rPr>
                <w:rFonts w:cs="Arial"/>
                <w:noProof/>
                <w:szCs w:val="16"/>
              </w:rPr>
              <w:t>15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8693E">
            <w:rPr>
              <w:rFonts w:cs="Arial"/>
              <w:noProof/>
              <w:szCs w:val="16"/>
            </w:rPr>
            <w:t>30.04.2024 16:23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2D5723A" w14:textId="0716D376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08693E" w:rsidRPr="0008693E">
              <w:rPr>
                <w:rFonts w:cs="Arial"/>
                <w:noProof/>
                <w:szCs w:val="16"/>
              </w:rPr>
              <w:t>Rapport</w:t>
            </w:r>
            <w:r w:rsidR="0008693E">
              <w:rPr>
                <w:noProof/>
              </w:rPr>
              <w:t>.docx</w:t>
            </w:r>
          </w:fldSimple>
        </w:p>
      </w:tc>
    </w:tr>
  </w:tbl>
  <w:p w14:paraId="1CECB21C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87DF0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D93C0" w14:textId="77777777" w:rsidR="00E0761E" w:rsidRDefault="00E0761E">
      <w:r>
        <w:separator/>
      </w:r>
    </w:p>
  </w:footnote>
  <w:footnote w:type="continuationSeparator" w:id="0">
    <w:p w14:paraId="02AC88BC" w14:textId="77777777" w:rsidR="00E0761E" w:rsidRDefault="00E07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3E61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113EC92" w14:textId="77777777">
      <w:trPr>
        <w:trHeight w:val="536"/>
        <w:jc w:val="center"/>
      </w:trPr>
      <w:tc>
        <w:tcPr>
          <w:tcW w:w="2445" w:type="dxa"/>
          <w:vAlign w:val="center"/>
        </w:tcPr>
        <w:p w14:paraId="06A1A9BA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F9084F" w14:textId="77777777" w:rsidR="00AA4393" w:rsidRPr="00B4738A" w:rsidRDefault="00AA4393" w:rsidP="00B4738A"/>
      </w:tc>
      <w:tc>
        <w:tcPr>
          <w:tcW w:w="2283" w:type="dxa"/>
          <w:vAlign w:val="center"/>
        </w:tcPr>
        <w:p w14:paraId="26C079F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486A73D" wp14:editId="5CCA8794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6786D7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4DF5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316A0AA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4D12711D"/>
    <w:multiLevelType w:val="hybridMultilevel"/>
    <w:tmpl w:val="5E1A7718"/>
    <w:lvl w:ilvl="0" w:tplc="0774651C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8"/>
  </w:num>
  <w:num w:numId="9" w16cid:durableId="812254177">
    <w:abstractNumId w:val="7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e Dürrenmatt">
    <w15:presenceInfo w15:providerId="AD" w15:userId="S::pq76pdt@eduvaud.ch::9744e774-a6e8-4933-9f5d-3e215ae96e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4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8693E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0AE6"/>
    <w:rsid w:val="002770F3"/>
    <w:rsid w:val="002951BD"/>
    <w:rsid w:val="00296F79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3F7357"/>
    <w:rsid w:val="00407333"/>
    <w:rsid w:val="0040782E"/>
    <w:rsid w:val="004202D8"/>
    <w:rsid w:val="004206A2"/>
    <w:rsid w:val="0043666E"/>
    <w:rsid w:val="00436B90"/>
    <w:rsid w:val="00443372"/>
    <w:rsid w:val="00446E95"/>
    <w:rsid w:val="00454074"/>
    <w:rsid w:val="00454A1D"/>
    <w:rsid w:val="0045767B"/>
    <w:rsid w:val="004C6BBA"/>
    <w:rsid w:val="004D02AE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D1FC2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3070"/>
    <w:rsid w:val="008E53F9"/>
    <w:rsid w:val="00902523"/>
    <w:rsid w:val="0090391B"/>
    <w:rsid w:val="00903FEF"/>
    <w:rsid w:val="00913488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3251"/>
    <w:rsid w:val="0099022A"/>
    <w:rsid w:val="009907B5"/>
    <w:rsid w:val="009B009E"/>
    <w:rsid w:val="009B190E"/>
    <w:rsid w:val="009B6FDC"/>
    <w:rsid w:val="009D1098"/>
    <w:rsid w:val="009D1A69"/>
    <w:rsid w:val="009D480B"/>
    <w:rsid w:val="009F75DD"/>
    <w:rsid w:val="00A016AE"/>
    <w:rsid w:val="00A3107E"/>
    <w:rsid w:val="00A400FD"/>
    <w:rsid w:val="00A65F0B"/>
    <w:rsid w:val="00A706B7"/>
    <w:rsid w:val="00A9294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291C"/>
    <w:rsid w:val="00B33505"/>
    <w:rsid w:val="00B3630E"/>
    <w:rsid w:val="00B40A8E"/>
    <w:rsid w:val="00B44A78"/>
    <w:rsid w:val="00B4738A"/>
    <w:rsid w:val="00B612B2"/>
    <w:rsid w:val="00B64C66"/>
    <w:rsid w:val="00B75A91"/>
    <w:rsid w:val="00B95EC5"/>
    <w:rsid w:val="00B96AA1"/>
    <w:rsid w:val="00BA56D2"/>
    <w:rsid w:val="00BA7DF1"/>
    <w:rsid w:val="00BB6C95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48DB"/>
    <w:rsid w:val="00D275C6"/>
    <w:rsid w:val="00D405C9"/>
    <w:rsid w:val="00D64B85"/>
    <w:rsid w:val="00D64F19"/>
    <w:rsid w:val="00D82BEB"/>
    <w:rsid w:val="00D95D32"/>
    <w:rsid w:val="00DA493C"/>
    <w:rsid w:val="00DB1DCD"/>
    <w:rsid w:val="00DE7F5E"/>
    <w:rsid w:val="00E015B8"/>
    <w:rsid w:val="00E0761E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C7993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80BC2A3"/>
  <w15:docId w15:val="{1F65480B-BF89-45DF-B986-19CA5597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DE7F5E"/>
    <w:pPr>
      <w:keepNext/>
      <w:keepLines/>
      <w:numPr>
        <w:numId w:val="4"/>
      </w:numPr>
      <w:spacing w:before="180" w:after="60"/>
      <w:outlineLvl w:val="0"/>
      <w:pPrChange w:id="0" w:author="Alexandre Dürrenmatt" w:date="2024-04-29T09:28:00Z">
        <w:pPr>
          <w:keepNext/>
          <w:keepLines/>
          <w:numPr>
            <w:numId w:val="4"/>
          </w:numPr>
          <w:tabs>
            <w:tab w:val="num" w:pos="567"/>
          </w:tabs>
          <w:spacing w:before="180" w:after="60"/>
          <w:ind w:left="567" w:hanging="567"/>
          <w:outlineLvl w:val="0"/>
        </w:pPr>
      </w:pPrChange>
    </w:pPr>
    <w:rPr>
      <w:rFonts w:asciiTheme="majorHAnsi" w:hAnsiTheme="majorHAnsi" w:cs="Arial"/>
      <w:b/>
      <w:bCs/>
      <w:caps/>
      <w:kern w:val="32"/>
      <w:sz w:val="32"/>
      <w:szCs w:val="32"/>
      <w:rPrChange w:id="0" w:author="Alexandre Dürrenmatt" w:date="2024-04-29T09:28:00Z">
        <w:rPr>
          <w:rFonts w:asciiTheme="majorHAnsi" w:hAnsiTheme="majorHAnsi" w:cs="Arial"/>
          <w:b/>
          <w:bCs/>
          <w:caps/>
          <w:kern w:val="32"/>
          <w:sz w:val="32"/>
          <w:szCs w:val="32"/>
          <w:lang w:val="fr-CH" w:eastAsia="fr-CH" w:bidi="ar-SA"/>
        </w:rPr>
      </w:rPrChange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Rvision">
    <w:name w:val="Revision"/>
    <w:hidden/>
    <w:uiPriority w:val="99"/>
    <w:semiHidden/>
    <w:rsid w:val="00B32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durrenma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24</TotalTime>
  <Pages>12</Pages>
  <Words>6245</Words>
  <Characters>34352</Characters>
  <Application>Microsoft Office Word</Application>
  <DocSecurity>0</DocSecurity>
  <Lines>286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40516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Alexandre Dürrenmatt</dc:creator>
  <cp:lastModifiedBy>Alexandre Dürrenmatt</cp:lastModifiedBy>
  <cp:revision>16</cp:revision>
  <cp:lastPrinted>2024-04-30T14:23:00Z</cp:lastPrinted>
  <dcterms:created xsi:type="dcterms:W3CDTF">2024-04-16T12:37:00Z</dcterms:created>
  <dcterms:modified xsi:type="dcterms:W3CDTF">2024-04-30T14:26:00Z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
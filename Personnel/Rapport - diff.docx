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77C9" w14:textId="77777777" w:rsidR="007F30AE" w:rsidRPr="000E7483" w:rsidRDefault="00A92947" w:rsidP="000E7483">
      <w:pPr>
        <w:pStyle w:val="Titre"/>
      </w:pPr>
      <w:r>
        <w:t>KONZALIX</w:t>
      </w:r>
    </w:p>
    <w:p w14:paraId="61EE1BCF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71AA1EC" wp14:editId="23C28A9E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ADB11D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50706200" w14:textId="77777777" w:rsidR="007F30AE" w:rsidRPr="000E7483" w:rsidRDefault="00A92947" w:rsidP="000E7483">
      <w:pPr>
        <w:spacing w:before="2000"/>
        <w:jc w:val="center"/>
      </w:pPr>
      <w:r>
        <w:t>Alexandre Dürrenmatt</w:t>
      </w:r>
      <w:r w:rsidR="007F30AE" w:rsidRPr="000E7483">
        <w:t xml:space="preserve"> – C</w:t>
      </w:r>
      <w:r>
        <w:t>in1B</w:t>
      </w:r>
    </w:p>
    <w:p w14:paraId="026C8A3F" w14:textId="77777777" w:rsidR="007F30AE" w:rsidRPr="000E7483" w:rsidRDefault="00A92947" w:rsidP="000E7483">
      <w:pPr>
        <w:jc w:val="center"/>
      </w:pPr>
      <w:r>
        <w:t>Lausanne</w:t>
      </w:r>
    </w:p>
    <w:p w14:paraId="19004A1D" w14:textId="462E0D4B" w:rsidR="007F30AE" w:rsidRPr="000E7483" w:rsidRDefault="00210AE6" w:rsidP="000E7483">
      <w:pPr>
        <w:jc w:val="center"/>
      </w:pPr>
      <w:r>
        <w:t>32 périodes</w:t>
      </w:r>
    </w:p>
    <w:p w14:paraId="3B27E8FE" w14:textId="77777777" w:rsidR="007F30AE" w:rsidRPr="000E7483" w:rsidRDefault="00A92947" w:rsidP="00A92947">
      <w:pPr>
        <w:jc w:val="center"/>
      </w:pPr>
      <w:r>
        <w:t>Xavier Carrel</w:t>
      </w:r>
    </w:p>
    <w:p w14:paraId="05223A6F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D2865DB" w14:textId="344F7DE3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61D83881" w14:textId="284627C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EFCA4AD" w14:textId="4FACBF89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D464554" w14:textId="035DC5B3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0BDEA879" w14:textId="330883A9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7F1CE4B" w14:textId="3B07D7F6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284171F" w14:textId="65E6D2D1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077CE1C" w14:textId="2485F33A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F2AFDCF" w14:textId="005CE87D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6F57CEEE" w14:textId="1772DC4A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6AA6D69" w14:textId="5515F474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23340CD1" w14:textId="0331EC3C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EDC8632" w14:textId="1C2B626B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D14DE98" w14:textId="7B104F2F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4AC2A0F" w14:textId="03EC3519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BD66E2C" w14:textId="60D286D2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3C4D570A" w14:textId="7ECC72E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E10F84A" w14:textId="169320D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6C123108" w14:textId="5FB6AB10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10EFED61" w14:textId="4E38B5DC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5F726440" w14:textId="1D187C33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427CC610" w14:textId="6ADB1745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47C73359" w14:textId="33A7CA6D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4009A783" w14:textId="6AE83184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4D6C1FAF" w14:textId="3F3270C3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48086746" w14:textId="21E71016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56EB516" w14:textId="76994E0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325B981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594A394B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4007793"/>
      <w:r w:rsidRPr="00932149">
        <w:lastRenderedPageBreak/>
        <w:t>Spécifications</w:t>
      </w:r>
      <w:bookmarkEnd w:id="0"/>
      <w:bookmarkEnd w:id="1"/>
      <w:bookmarkEnd w:id="2"/>
    </w:p>
    <w:p w14:paraId="0F84CB44" w14:textId="77777777" w:rsidR="008E53F9" w:rsidRPr="008E53F9" w:rsidRDefault="008E53F9" w:rsidP="008E53F9">
      <w:pPr>
        <w:pStyle w:val="Corpsdetexte"/>
      </w:pPr>
    </w:p>
    <w:p w14:paraId="7476B216" w14:textId="77777777" w:rsidR="00D160DD" w:rsidRDefault="00753A51" w:rsidP="008E53F9">
      <w:pPr>
        <w:pStyle w:val="Titre2"/>
      </w:pPr>
      <w:bookmarkStart w:id="3" w:name="_Toc16400779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089AF3A7" w14:textId="77777777" w:rsidR="0015167D" w:rsidRPr="0015167D" w:rsidRDefault="0015167D" w:rsidP="0015167D">
      <w:pPr>
        <w:pStyle w:val="Retraitcorpsdetexte"/>
      </w:pPr>
    </w:p>
    <w:p w14:paraId="3B81F24F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033993B9" w14:textId="77777777" w:rsidR="0076036D" w:rsidRDefault="0076036D" w:rsidP="0015167D">
      <w:pPr>
        <w:pStyle w:val="Informations"/>
      </w:pPr>
    </w:p>
    <w:p w14:paraId="52E4DD93" w14:textId="77777777" w:rsidR="0076036D" w:rsidRDefault="0076036D" w:rsidP="0015167D">
      <w:pPr>
        <w:pStyle w:val="Informations"/>
      </w:pPr>
      <w:r>
        <w:t xml:space="preserve">Exemple :  </w:t>
      </w:r>
    </w:p>
    <w:p w14:paraId="3115212E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12A6A4DA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1E0EE915" w14:textId="77777777" w:rsidR="0015167D" w:rsidRPr="00F664DF" w:rsidRDefault="0015167D" w:rsidP="0015167D">
      <w:pPr>
        <w:pStyle w:val="Retraitcorpsdetexte"/>
      </w:pPr>
    </w:p>
    <w:p w14:paraId="3D1092B6" w14:textId="77777777" w:rsidR="00753A51" w:rsidRDefault="00902523" w:rsidP="008E53F9">
      <w:pPr>
        <w:pStyle w:val="Titre2"/>
      </w:pPr>
      <w:bookmarkStart w:id="6" w:name="_Toc164007795"/>
      <w:r>
        <w:t>Description</w:t>
      </w:r>
      <w:bookmarkEnd w:id="6"/>
    </w:p>
    <w:p w14:paraId="3FD91FEB" w14:textId="77777777" w:rsidR="0015167D" w:rsidRPr="0015167D" w:rsidRDefault="0015167D" w:rsidP="0015167D">
      <w:pPr>
        <w:pStyle w:val="Retraitcorpsdetexte"/>
      </w:pPr>
    </w:p>
    <w:p w14:paraId="07AA3F02" w14:textId="77777777" w:rsidR="0015167D" w:rsidRDefault="0015167D" w:rsidP="0015167D">
      <w:pPr>
        <w:pStyle w:val="Informations"/>
      </w:pPr>
      <w:r>
        <w:t xml:space="preserve">A </w:t>
      </w:r>
      <w:proofErr w:type="spellStart"/>
      <w:proofErr w:type="gramStart"/>
      <w:r>
        <w:t>compléter</w:t>
      </w:r>
      <w:r w:rsidR="00542CE3">
        <w:t>,</w:t>
      </w:r>
      <w:r w:rsidR="009B009E">
        <w:t>par</w:t>
      </w:r>
      <w:proofErr w:type="spellEnd"/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293FF1E4" w14:textId="77777777" w:rsidR="0015167D" w:rsidRPr="00F664DF" w:rsidRDefault="0015167D" w:rsidP="0015167D">
      <w:pPr>
        <w:pStyle w:val="Retraitcorpsdetexte"/>
      </w:pPr>
    </w:p>
    <w:p w14:paraId="152F7A38" w14:textId="77777777" w:rsidR="00753A51" w:rsidRDefault="00902523" w:rsidP="008E53F9">
      <w:pPr>
        <w:pStyle w:val="Titre2"/>
      </w:pPr>
      <w:bookmarkStart w:id="7" w:name="_Toc164007796"/>
      <w:r>
        <w:t>Matériel et logiciels à disposition</w:t>
      </w:r>
      <w:bookmarkEnd w:id="7"/>
    </w:p>
    <w:p w14:paraId="59706745" w14:textId="77777777" w:rsidR="0015167D" w:rsidRPr="0015167D" w:rsidRDefault="0015167D" w:rsidP="0015167D">
      <w:pPr>
        <w:pStyle w:val="Retraitcorpsdetexte"/>
      </w:pPr>
    </w:p>
    <w:p w14:paraId="4836B35C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758B9C79" w14:textId="77777777" w:rsidR="00F664DF" w:rsidRPr="00F664DF" w:rsidRDefault="00F664DF" w:rsidP="00F664DF">
      <w:pPr>
        <w:pStyle w:val="Retraitcorpsdetexte"/>
      </w:pPr>
    </w:p>
    <w:p w14:paraId="07FEB5D0" w14:textId="77777777" w:rsidR="00753A51" w:rsidRDefault="00753A51" w:rsidP="008E53F9">
      <w:pPr>
        <w:pStyle w:val="Titre2"/>
      </w:pPr>
      <w:bookmarkStart w:id="8" w:name="_Toc164007797"/>
      <w:r>
        <w:t>P</w:t>
      </w:r>
      <w:r w:rsidR="00902523">
        <w:t>rérequis</w:t>
      </w:r>
      <w:bookmarkEnd w:id="8"/>
    </w:p>
    <w:p w14:paraId="519196BF" w14:textId="77777777" w:rsidR="0015167D" w:rsidRPr="0015167D" w:rsidRDefault="0015167D" w:rsidP="0015167D">
      <w:pPr>
        <w:pStyle w:val="Retraitcorpsdetexte"/>
      </w:pPr>
    </w:p>
    <w:p w14:paraId="59510157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13AD4C49" w14:textId="77777777" w:rsidR="0015167D" w:rsidRPr="00F664DF" w:rsidRDefault="0015167D" w:rsidP="0015167D">
      <w:pPr>
        <w:pStyle w:val="Retraitcorpsdetexte"/>
      </w:pPr>
    </w:p>
    <w:p w14:paraId="7A5452A6" w14:textId="77777777" w:rsidR="00753A51" w:rsidRDefault="00902523" w:rsidP="008E53F9">
      <w:pPr>
        <w:pStyle w:val="Titre2"/>
      </w:pPr>
      <w:bookmarkStart w:id="9" w:name="_Toc164007798"/>
      <w:r>
        <w:t>Cahier des charges</w:t>
      </w:r>
      <w:bookmarkEnd w:id="9"/>
    </w:p>
    <w:p w14:paraId="0FF3AB1C" w14:textId="77777777" w:rsidR="00D160DD" w:rsidRDefault="00EE16F0" w:rsidP="00AA4393">
      <w:pPr>
        <w:pStyle w:val="Titre3"/>
      </w:pPr>
      <w:bookmarkStart w:id="10" w:name="_Toc164007799"/>
      <w:r w:rsidRPr="00EE16F0">
        <w:t>Objectifs et portée du projet</w:t>
      </w:r>
      <w:bookmarkEnd w:id="10"/>
    </w:p>
    <w:p w14:paraId="11F80DF1" w14:textId="77777777" w:rsidR="00920F4E" w:rsidRDefault="00920F4E" w:rsidP="00920F4E">
      <w:pPr>
        <w:pStyle w:val="Retraitcorpsdetexte3"/>
      </w:pPr>
    </w:p>
    <w:p w14:paraId="743B95F0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2CF40BA7" w14:textId="77777777" w:rsidR="0015167D" w:rsidRPr="00920F4E" w:rsidRDefault="0015167D" w:rsidP="00920F4E">
      <w:pPr>
        <w:pStyle w:val="Retraitcorpsdetexte3"/>
      </w:pPr>
    </w:p>
    <w:p w14:paraId="296FDC10" w14:textId="77777777" w:rsidR="00753A51" w:rsidRDefault="00542CE3" w:rsidP="006E2CE8">
      <w:pPr>
        <w:pStyle w:val="Titre3"/>
      </w:pPr>
      <w:bookmarkStart w:id="11" w:name="_Toc164007800"/>
      <w:r w:rsidRPr="00EE16F0">
        <w:t xml:space="preserve">Caractéristiques des utilisateurs et </w:t>
      </w:r>
      <w:r>
        <w:t>impacts</w:t>
      </w:r>
      <w:bookmarkEnd w:id="11"/>
    </w:p>
    <w:p w14:paraId="435A15D9" w14:textId="77777777" w:rsidR="00F664DF" w:rsidRDefault="00F664DF" w:rsidP="00F664DF">
      <w:pPr>
        <w:pStyle w:val="Retraitcorpsdetexte3"/>
      </w:pPr>
    </w:p>
    <w:p w14:paraId="7204FCF9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4469BFD0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27F06302" w14:textId="77777777" w:rsidR="00454A1D" w:rsidRPr="00F664DF" w:rsidRDefault="00454A1D" w:rsidP="00454A1D">
      <w:pPr>
        <w:pStyle w:val="Informations"/>
      </w:pPr>
    </w:p>
    <w:p w14:paraId="4C131267" w14:textId="77777777" w:rsidR="00753A51" w:rsidRDefault="00542CE3" w:rsidP="006E2CE8">
      <w:pPr>
        <w:pStyle w:val="Titre3"/>
      </w:pPr>
      <w:bookmarkStart w:id="12" w:name="_Toc164007801"/>
      <w:r w:rsidRPr="00EE16F0">
        <w:t>Fonctionnalités requises (du point de vue de l’utilisateur)</w:t>
      </w:r>
      <w:bookmarkEnd w:id="12"/>
    </w:p>
    <w:p w14:paraId="12B5C89F" w14:textId="77777777" w:rsidR="00F664DF" w:rsidRDefault="00F664DF" w:rsidP="00F664DF">
      <w:pPr>
        <w:pStyle w:val="Retraitcorpsdetexte3"/>
      </w:pPr>
    </w:p>
    <w:p w14:paraId="62DE2F03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00BE6939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23D76F19" w14:textId="77777777" w:rsidR="0015167D" w:rsidRPr="00F664DF" w:rsidRDefault="0015167D" w:rsidP="00F664DF">
      <w:pPr>
        <w:pStyle w:val="Retraitcorpsdetexte3"/>
      </w:pPr>
    </w:p>
    <w:p w14:paraId="1ACDDF30" w14:textId="77777777" w:rsidR="00753A51" w:rsidRDefault="00753A51" w:rsidP="00EE55F0">
      <w:pPr>
        <w:pStyle w:val="Titre3"/>
      </w:pPr>
      <w:bookmarkStart w:id="13" w:name="_Toc164007802"/>
      <w:r w:rsidRPr="00EE16F0">
        <w:lastRenderedPageBreak/>
        <w:t>Contraintes</w:t>
      </w:r>
      <w:bookmarkEnd w:id="13"/>
    </w:p>
    <w:p w14:paraId="66F7EFE4" w14:textId="77777777" w:rsidR="00F664DF" w:rsidRDefault="00F664DF" w:rsidP="00F664DF">
      <w:pPr>
        <w:pStyle w:val="Retraitcorpsdetexte3"/>
      </w:pPr>
    </w:p>
    <w:p w14:paraId="50BAEFE8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2E9272FF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435260B3" w14:textId="77777777" w:rsidR="0015167D" w:rsidRPr="00F664DF" w:rsidRDefault="0015167D" w:rsidP="00F664DF">
      <w:pPr>
        <w:pStyle w:val="Retraitcorpsdetexte3"/>
      </w:pPr>
    </w:p>
    <w:p w14:paraId="4A54987B" w14:textId="77777777" w:rsidR="00753A51" w:rsidRDefault="00D95D32" w:rsidP="008E53F9">
      <w:pPr>
        <w:pStyle w:val="Titre2"/>
      </w:pPr>
      <w:bookmarkStart w:id="14" w:name="_Toc164007803"/>
      <w:r>
        <w:t>Livrables</w:t>
      </w:r>
      <w:bookmarkEnd w:id="14"/>
    </w:p>
    <w:p w14:paraId="2A6A7E47" w14:textId="77777777" w:rsidR="00E07F66" w:rsidRDefault="00E07F66" w:rsidP="00F16ADE">
      <w:pPr>
        <w:pStyle w:val="Informations"/>
      </w:pPr>
      <w:r>
        <w:t>Cette section décrit tous les livrables du projet, avec pour chacun :</w:t>
      </w:r>
    </w:p>
    <w:p w14:paraId="527B2A3B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La description du livrable (fichier .zip, url, document imprimé, composants hardware, …)</w:t>
      </w:r>
    </w:p>
    <w:p w14:paraId="5A0FFB5D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L’emplacement où il sera déposé</w:t>
      </w:r>
    </w:p>
    <w:p w14:paraId="322B0823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modalités d’annonce de livraison</w:t>
      </w:r>
    </w:p>
    <w:p w14:paraId="37E3E907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éventuelles modalités de confirmation de réception.</w:t>
      </w:r>
    </w:p>
    <w:p w14:paraId="3D6F81DE" w14:textId="77777777" w:rsidR="00E07F66" w:rsidRDefault="00E07F66" w:rsidP="00F16ADE">
      <w:pPr>
        <w:pStyle w:val="Informations"/>
      </w:pPr>
    </w:p>
    <w:p w14:paraId="79D5F0B2" w14:textId="77777777" w:rsidR="00E07F66" w:rsidRDefault="00E07F66" w:rsidP="00F16ADE">
      <w:pPr>
        <w:pStyle w:val="Informations"/>
      </w:pPr>
      <w:r>
        <w:t>Chacun des livrables décrits dans cette section fera l’objet d’une évaluation.</w:t>
      </w:r>
    </w:p>
    <w:p w14:paraId="1F7FCEB5" w14:textId="77777777" w:rsidR="00E07F66" w:rsidRDefault="00E07F66" w:rsidP="00F16ADE">
      <w:pPr>
        <w:pStyle w:val="Informations"/>
      </w:pPr>
    </w:p>
    <w:p w14:paraId="0529BAEB" w14:textId="77777777" w:rsidR="007F30AE" w:rsidRPr="007F30AE" w:rsidRDefault="007F30AE" w:rsidP="008E53F9">
      <w:pPr>
        <w:pStyle w:val="Titre1"/>
      </w:pPr>
      <w:bookmarkStart w:id="15" w:name="_Toc164007804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2CF46F96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38699965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462E919B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0394BFF4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7C94A28B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6D2CA375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6487AE2C" w14:textId="77777777" w:rsidR="00F16ADE" w:rsidRDefault="00F16ADE" w:rsidP="0076036D">
      <w:pPr>
        <w:pStyle w:val="Informations"/>
      </w:pPr>
    </w:p>
    <w:p w14:paraId="4431B2C3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41A3C871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434D7C94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0EB11854" w14:textId="77777777" w:rsidR="00F16ADE" w:rsidRDefault="00F16ADE" w:rsidP="00F16ADE">
      <w:pPr>
        <w:pStyle w:val="Informations"/>
      </w:pPr>
    </w:p>
    <w:p w14:paraId="3AFF0AD5" w14:textId="77777777" w:rsidR="007F30AE" w:rsidRP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4007805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68910B79" w14:textId="77777777" w:rsidR="00B3291C" w:rsidRDefault="00B3291C" w:rsidP="00B3291C">
      <w:pPr>
        <w:pStyle w:val="Titre3"/>
        <w:numPr>
          <w:ilvl w:val="0"/>
          <w:numId w:val="0"/>
        </w:numPr>
        <w:pPrChange w:id="19" w:author="Alexandre Dürrenmatt" w:date="2024-04-23T16:18:00Z">
          <w:pPr>
            <w:pStyle w:val="Titre3"/>
          </w:pPr>
        </w:pPrChange>
      </w:pPr>
      <w:bookmarkStart w:id="20" w:name="_Toc532179959"/>
      <w:bookmarkStart w:id="21" w:name="_Toc165969643"/>
      <w:r>
        <w:t>Sprint 1</w:t>
      </w:r>
    </w:p>
    <w:p w14:paraId="1F72037D" w14:textId="77777777" w:rsidR="00B3291C" w:rsidRDefault="00B3291C" w:rsidP="00B3291C">
      <w:pPr>
        <w:pStyle w:val="Titre3"/>
        <w:numPr>
          <w:ilvl w:val="0"/>
          <w:numId w:val="0"/>
        </w:numPr>
        <w:pPrChange w:id="22" w:author="Alexandre Dürrenmatt" w:date="2024-04-23T16:18:00Z">
          <w:pPr>
            <w:pStyle w:val="Titre3"/>
          </w:pPr>
        </w:pPrChange>
      </w:pPr>
      <w:r>
        <w:t>Toilettes D02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7"/>
      </w:tblGrid>
      <w:tr w:rsidR="00B3291C" w14:paraId="3E970E5D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3FCA6C7" w14:textId="77777777" w:rsidR="00B3291C" w:rsidRDefault="00B3291C" w:rsidP="008379B1">
            <w:r>
              <w:t xml:space="preserve">En tant </w:t>
            </w:r>
            <w:proofErr w:type="gramStart"/>
            <w:r>
              <w:t>qu'élèves Je</w:t>
            </w:r>
            <w:proofErr w:type="gramEnd"/>
            <w:r>
              <w:t xml:space="preserve"> veux des toilettes Pour pouvoir faire mes besoins</w:t>
            </w:r>
          </w:p>
        </w:tc>
      </w:tr>
      <w:tr w:rsidR="00B3291C" w14:paraId="2176E2CF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40ED92E" w14:textId="77777777" w:rsidR="00B3291C" w:rsidRDefault="00B3291C" w:rsidP="008379B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69"/>
              <w:gridCol w:w="6018"/>
            </w:tblGrid>
            <w:tr w:rsidR="00B3291C" w14:paraId="7E69A849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8AE99EC" w14:textId="77777777" w:rsidR="00B3291C" w:rsidRDefault="00B3291C" w:rsidP="008379B1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14:paraId="2D53AEE7" w14:textId="77777777" w:rsidR="00B3291C" w:rsidRDefault="00B3291C" w:rsidP="008379B1">
                  <w:r>
                    <w:t xml:space="preserve">- Il y a 3 petites pièces différente avec des toilettes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l'intérieur</w:t>
                  </w:r>
                </w:p>
              </w:tc>
            </w:tr>
            <w:tr w:rsidR="00B3291C" w14:paraId="3C233175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669E697" w14:textId="77777777" w:rsidR="00B3291C" w:rsidRDefault="00B3291C" w:rsidP="008379B1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17C00241" w14:textId="77777777" w:rsidR="00B3291C" w:rsidRDefault="00B3291C" w:rsidP="008379B1">
                  <w:r>
                    <w:t>- Il y a un lavabo par toilette</w:t>
                  </w:r>
                </w:p>
              </w:tc>
            </w:tr>
            <w:tr w:rsidR="00B3291C" w14:paraId="2CD2AC49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D2D3809" w14:textId="77777777" w:rsidR="00B3291C" w:rsidRDefault="00B3291C" w:rsidP="008379B1">
                  <w:r>
                    <w:t>Savon</w:t>
                  </w:r>
                </w:p>
              </w:tc>
              <w:tc>
                <w:tcPr>
                  <w:tcW w:w="0" w:type="auto"/>
                </w:tcPr>
                <w:p w14:paraId="3ACB85A4" w14:textId="77777777" w:rsidR="00B3291C" w:rsidRDefault="00B3291C" w:rsidP="008379B1">
                  <w:r>
                    <w:t>- Il y a une boite de savon par toilettes</w:t>
                  </w:r>
                </w:p>
              </w:tc>
            </w:tr>
            <w:tr w:rsidR="00B3291C" w14:paraId="331BBA9F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9283FD7" w14:textId="77777777" w:rsidR="00B3291C" w:rsidRDefault="00B3291C" w:rsidP="008379B1">
                  <w:r>
                    <w:t>Papier pour les mains</w:t>
                  </w:r>
                </w:p>
              </w:tc>
              <w:tc>
                <w:tcPr>
                  <w:tcW w:w="0" w:type="auto"/>
                </w:tcPr>
                <w:p w14:paraId="0825F459" w14:textId="77777777" w:rsidR="00B3291C" w:rsidRDefault="00B3291C" w:rsidP="008379B1">
                  <w:r>
                    <w:t>- Il y a 1 distributeur de papier pour les mains par toilette</w:t>
                  </w:r>
                </w:p>
              </w:tc>
            </w:tr>
            <w:tr w:rsidR="00B3291C" w14:paraId="1F17EB52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9D339C2" w14:textId="77777777" w:rsidR="00B3291C" w:rsidRDefault="00B3291C" w:rsidP="008379B1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475B92B4" w14:textId="77777777" w:rsidR="00B3291C" w:rsidRDefault="00B3291C" w:rsidP="008379B1">
                  <w:r>
                    <w:t>- Il y a une poubelle dans chaque toilettes</w:t>
                  </w:r>
                </w:p>
              </w:tc>
            </w:tr>
            <w:tr w:rsidR="00B3291C" w14:paraId="1E268BF3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3AB59CA" w14:textId="77777777" w:rsidR="00B3291C" w:rsidRDefault="00B3291C" w:rsidP="008379B1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0FA092A5" w14:textId="77777777" w:rsidR="00B3291C" w:rsidRDefault="00B3291C" w:rsidP="008379B1">
                  <w:r>
                    <w:t xml:space="preserve">- Il y a </w:t>
                  </w:r>
                  <w:proofErr w:type="spellStart"/>
                  <w:proofErr w:type="gramStart"/>
                  <w:r>
                    <w:t>tout</w:t>
                  </w:r>
                  <w:proofErr w:type="spellEnd"/>
                  <w:r>
                    <w:t xml:space="preserve"> les murs blanc</w:t>
                  </w:r>
                  <w:proofErr w:type="gramEnd"/>
                  <w:r>
                    <w:t xml:space="preserve"> par toilette</w:t>
                  </w:r>
                </w:p>
              </w:tc>
            </w:tr>
            <w:tr w:rsidR="00B3291C" w14:paraId="7318003F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7D3B21C" w14:textId="77777777" w:rsidR="00B3291C" w:rsidRDefault="00B3291C" w:rsidP="008379B1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14:paraId="1F64A4EE" w14:textId="77777777" w:rsidR="00B3291C" w:rsidRDefault="00B3291C" w:rsidP="008379B1">
                  <w:r>
                    <w:t>- Il y a un interrupteur pour la lumière dans chaque toilette</w:t>
                  </w:r>
                </w:p>
              </w:tc>
            </w:tr>
            <w:tr w:rsidR="00B3291C" w14:paraId="696B2BF6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ACE5D28" w14:textId="77777777" w:rsidR="00B3291C" w:rsidRDefault="00B3291C" w:rsidP="008379B1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59D8B380" w14:textId="77777777" w:rsidR="00B3291C" w:rsidRDefault="00B3291C" w:rsidP="008379B1">
                  <w:r>
                    <w:t>- Il y a une porte en bois claire</w:t>
                  </w:r>
                </w:p>
              </w:tc>
            </w:tr>
            <w:tr w:rsidR="00B3291C" w14:paraId="2DD52DC2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F825CE0" w14:textId="77777777" w:rsidR="00B3291C" w:rsidRDefault="00B3291C" w:rsidP="008379B1">
                  <w:r>
                    <w:t>Papier toilette</w:t>
                  </w:r>
                </w:p>
              </w:tc>
              <w:tc>
                <w:tcPr>
                  <w:tcW w:w="0" w:type="auto"/>
                </w:tcPr>
                <w:p w14:paraId="5731D56A" w14:textId="77777777" w:rsidR="00B3291C" w:rsidRDefault="00B3291C" w:rsidP="008379B1">
                  <w:r>
                    <w:t>- Il y un rouleau de papier toilette par toilette</w:t>
                  </w:r>
                </w:p>
              </w:tc>
            </w:tr>
          </w:tbl>
          <w:p w14:paraId="664934AE" w14:textId="77777777" w:rsidR="00B3291C" w:rsidRDefault="00B3291C" w:rsidP="008379B1"/>
        </w:tc>
      </w:tr>
    </w:tbl>
    <w:p w14:paraId="68E7F2BE" w14:textId="77777777" w:rsidR="00B3291C" w:rsidRDefault="00B3291C" w:rsidP="00B3291C"/>
    <w:p w14:paraId="2558512C" w14:textId="77777777" w:rsidR="00B3291C" w:rsidRDefault="00B3291C" w:rsidP="00B3291C">
      <w:pPr>
        <w:pStyle w:val="Titre3"/>
        <w:numPr>
          <w:ilvl w:val="0"/>
          <w:numId w:val="0"/>
        </w:numPr>
        <w:pPrChange w:id="23" w:author="Alexandre Dürrenmatt" w:date="2024-04-23T16:18:00Z">
          <w:pPr>
            <w:pStyle w:val="Titre3"/>
          </w:pPr>
        </w:pPrChange>
      </w:pPr>
      <w:r>
        <w:t>Salle de serveur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437897C3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82EB8E9" w14:textId="77777777" w:rsidR="00B3291C" w:rsidRDefault="00B3291C" w:rsidP="008379B1">
            <w:proofErr w:type="gramStart"/>
            <w:r>
              <w:t>En tant que élève</w:t>
            </w:r>
            <w:proofErr w:type="gramEnd"/>
            <w:r>
              <w:t xml:space="preserve"> Je veux salle de serveur Pour rendre le travail de nos sites possible</w:t>
            </w:r>
          </w:p>
        </w:tc>
      </w:tr>
      <w:tr w:rsidR="00B3291C" w14:paraId="7622AD71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462FADF" w14:textId="77777777" w:rsidR="00B3291C" w:rsidRDefault="00B3291C" w:rsidP="008379B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B3291C" w14:paraId="08ACF3B0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43EE71F" w14:textId="77777777" w:rsidR="00B3291C" w:rsidRDefault="00B3291C" w:rsidP="008379B1">
                  <w:proofErr w:type="gramStart"/>
                  <w:r>
                    <w:t>blocs</w:t>
                  </w:r>
                  <w:proofErr w:type="gramEnd"/>
                  <w:r>
                    <w:t xml:space="preserve"> de serveur</w:t>
                  </w:r>
                </w:p>
              </w:tc>
              <w:tc>
                <w:tcPr>
                  <w:tcW w:w="0" w:type="auto"/>
                </w:tcPr>
                <w:p w14:paraId="5C356D3F" w14:textId="77777777" w:rsidR="00B3291C" w:rsidRDefault="00B3291C" w:rsidP="008379B1">
                  <w:r>
                    <w:t xml:space="preserve">Quand j'entre dans la salle des serveurs tout au fond de la salle je vois trois "blocs" de serveurs l'un collé à </w:t>
                  </w:r>
                  <w:proofErr w:type="gramStart"/>
                  <w:r>
                    <w:t>l'autre .</w:t>
                  </w:r>
                  <w:proofErr w:type="gramEnd"/>
                </w:p>
              </w:tc>
            </w:tr>
            <w:tr w:rsidR="00B3291C" w14:paraId="3C43B993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E0D6CB1" w14:textId="77777777" w:rsidR="00B3291C" w:rsidRDefault="00B3291C" w:rsidP="008379B1">
                  <w:proofErr w:type="gramStart"/>
                  <w:r>
                    <w:t>table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40FC6A1" w14:textId="77777777" w:rsidR="00B3291C" w:rsidRDefault="00B3291C" w:rsidP="008379B1">
                  <w:proofErr w:type="gramStart"/>
                  <w:r>
                    <w:t>à</w:t>
                  </w:r>
                  <w:proofErr w:type="gramEnd"/>
                  <w:r>
                    <w:t xml:space="preserve"> côté des serveurs je </w:t>
                  </w:r>
                  <w:proofErr w:type="spellStart"/>
                  <w:r>
                    <w:t>voit</w:t>
                  </w:r>
                  <w:proofErr w:type="spellEnd"/>
                  <w:r>
                    <w:t xml:space="preserve"> une petite table carrée</w:t>
                  </w:r>
                </w:p>
              </w:tc>
            </w:tr>
            <w:tr w:rsidR="00B3291C" w14:paraId="743AE6B6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D3300E4" w14:textId="77777777" w:rsidR="00B3291C" w:rsidRDefault="00B3291C" w:rsidP="008379B1">
                  <w:proofErr w:type="gramStart"/>
                  <w:r>
                    <w:t>pc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8B5DF0D" w14:textId="77777777" w:rsidR="00B3291C" w:rsidRDefault="00B3291C" w:rsidP="008379B1">
                  <w:r>
                    <w:t>Sur la table se trouve un PC portable</w:t>
                  </w:r>
                </w:p>
              </w:tc>
            </w:tr>
            <w:tr w:rsidR="00B3291C" w14:paraId="5C4B77F0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2B1D107" w14:textId="77777777" w:rsidR="00B3291C" w:rsidRDefault="00B3291C" w:rsidP="008379B1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AACA53A" w14:textId="77777777" w:rsidR="00B3291C" w:rsidRDefault="00B3291C" w:rsidP="008379B1">
                  <w:r>
                    <w:t>Devant la table se trouve une chaise</w:t>
                  </w:r>
                </w:p>
              </w:tc>
            </w:tr>
            <w:tr w:rsidR="00B3291C" w14:paraId="7AB31467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645122B" w14:textId="77777777" w:rsidR="00B3291C" w:rsidRDefault="00B3291C" w:rsidP="008379B1">
                  <w:proofErr w:type="gramStart"/>
                  <w:r>
                    <w:lastRenderedPageBreak/>
                    <w:t>armoires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2D6EF9C" w14:textId="77777777" w:rsidR="00B3291C" w:rsidRDefault="00B3291C" w:rsidP="008379B1">
                  <w:r>
                    <w:t>De l'autre côté des serveurs se trouvent des armoires avec des différents câbles à l'intérieur</w:t>
                  </w:r>
                </w:p>
              </w:tc>
            </w:tr>
            <w:tr w:rsidR="00B3291C" w14:paraId="14A6698F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322A05D" w14:textId="77777777" w:rsidR="00B3291C" w:rsidRDefault="00B3291C" w:rsidP="008379B1">
                  <w:proofErr w:type="gramStart"/>
                  <w:r>
                    <w:t>anciens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PCs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26EEDD3" w14:textId="77777777" w:rsidR="00B3291C" w:rsidRDefault="00B3291C" w:rsidP="008379B1">
                  <w:proofErr w:type="gramStart"/>
                  <w:r>
                    <w:t>sur</w:t>
                  </w:r>
                  <w:proofErr w:type="gramEnd"/>
                  <w:r>
                    <w:t xml:space="preserve"> les armoires je vois trois anciens PC</w:t>
                  </w:r>
                </w:p>
              </w:tc>
            </w:tr>
            <w:tr w:rsidR="00B3291C" w14:paraId="540F86FC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F2C4560" w14:textId="77777777" w:rsidR="00B3291C" w:rsidRDefault="00B3291C" w:rsidP="008379B1">
                  <w:proofErr w:type="gramStart"/>
                  <w:r>
                    <w:t>boîte</w:t>
                  </w:r>
                  <w:proofErr w:type="gramEnd"/>
                  <w:r>
                    <w:t xml:space="preserve"> en carton</w:t>
                  </w:r>
                </w:p>
              </w:tc>
              <w:tc>
                <w:tcPr>
                  <w:tcW w:w="0" w:type="auto"/>
                </w:tcPr>
                <w:p w14:paraId="706E5714" w14:textId="77777777" w:rsidR="00B3291C" w:rsidRDefault="00B3291C" w:rsidP="008379B1">
                  <w:proofErr w:type="gramStart"/>
                  <w:r>
                    <w:t>à</w:t>
                  </w:r>
                  <w:proofErr w:type="gramEnd"/>
                  <w:r>
                    <w:t xml:space="preserve"> côté de ces PC se trouve une boîte en carton</w:t>
                  </w:r>
                </w:p>
              </w:tc>
            </w:tr>
            <w:tr w:rsidR="00B3291C" w14:paraId="30D5F544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2BA60F6" w14:textId="77777777" w:rsidR="00B3291C" w:rsidRDefault="00B3291C" w:rsidP="008379B1">
                  <w:proofErr w:type="gramStart"/>
                  <w:r>
                    <w:t>ventilateur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326C163" w14:textId="77777777" w:rsidR="00B3291C" w:rsidRDefault="00B3291C" w:rsidP="008379B1">
                  <w:proofErr w:type="gramStart"/>
                  <w:r>
                    <w:t>juste</w:t>
                  </w:r>
                  <w:proofErr w:type="gramEnd"/>
                  <w:r>
                    <w:t xml:space="preserve"> devant les serveurs se trouve un ventilateur pour bien refroidir les serveurs</w:t>
                  </w:r>
                </w:p>
              </w:tc>
            </w:tr>
          </w:tbl>
          <w:p w14:paraId="1B2F06C0" w14:textId="77777777" w:rsidR="00B3291C" w:rsidRDefault="00B3291C" w:rsidP="008379B1"/>
        </w:tc>
      </w:tr>
    </w:tbl>
    <w:p w14:paraId="2B64C302" w14:textId="77777777" w:rsidR="00B3291C" w:rsidRDefault="00B3291C" w:rsidP="00B3291C"/>
    <w:p w14:paraId="539A0069" w14:textId="77777777" w:rsidR="00B3291C" w:rsidRDefault="00B3291C" w:rsidP="00B3291C">
      <w:pPr>
        <w:pStyle w:val="Titre3"/>
        <w:numPr>
          <w:ilvl w:val="0"/>
          <w:numId w:val="0"/>
        </w:numPr>
        <w:pPrChange w:id="24" w:author="Alexandre Dürrenmatt" w:date="2024-04-23T16:18:00Z">
          <w:pPr>
            <w:pStyle w:val="Titre3"/>
          </w:pPr>
        </w:pPrChange>
      </w:pPr>
      <w:r>
        <w:t>Salle de détente D15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0C936892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60EB06F" w14:textId="77777777" w:rsidR="00B3291C" w:rsidRDefault="00B3291C" w:rsidP="008379B1">
            <w:r>
              <w:t>En tant qu'élève Je veux une salle de détente pour l'utiliser pendant les pauses Pour les élèves de l'ETML</w:t>
            </w:r>
          </w:p>
        </w:tc>
      </w:tr>
      <w:tr w:rsidR="00B3291C" w14:paraId="0DF68812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E1F5F24" w14:textId="77777777" w:rsidR="00B3291C" w:rsidRDefault="00B3291C" w:rsidP="008379B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37"/>
              <w:gridCol w:w="7303"/>
            </w:tblGrid>
            <w:tr w:rsidR="00B3291C" w14:paraId="014C2147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491A119" w14:textId="77777777" w:rsidR="00B3291C" w:rsidRDefault="00B3291C" w:rsidP="008379B1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41DE1EB0" w14:textId="77777777" w:rsidR="00B3291C" w:rsidRDefault="00B3291C" w:rsidP="008379B1">
                  <w:r>
                    <w:t>Il y aura un porte-veste collé au mur</w:t>
                  </w:r>
                </w:p>
              </w:tc>
            </w:tr>
            <w:tr w:rsidR="00B3291C" w14:paraId="1C78A202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0A56460" w14:textId="77777777" w:rsidR="00B3291C" w:rsidRDefault="00B3291C" w:rsidP="008379B1">
                  <w:r>
                    <w:t>Armoire (</w:t>
                  </w:r>
                  <w:proofErr w:type="spellStart"/>
                  <w:r>
                    <w:t>Librerie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0" w:type="auto"/>
                </w:tcPr>
                <w:p w14:paraId="4408B0EF" w14:textId="77777777" w:rsidR="00B3291C" w:rsidRDefault="00B3291C" w:rsidP="008379B1">
                  <w:r>
                    <w:t>Il y aura une armoire avec des livres à disposition.</w:t>
                  </w:r>
                </w:p>
              </w:tc>
            </w:tr>
            <w:tr w:rsidR="00B3291C" w14:paraId="52B1C4CA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AEBF0C1" w14:textId="77777777" w:rsidR="00B3291C" w:rsidRDefault="00B3291C" w:rsidP="008379B1">
                  <w:r>
                    <w:t>Poufs</w:t>
                  </w:r>
                </w:p>
              </w:tc>
              <w:tc>
                <w:tcPr>
                  <w:tcW w:w="0" w:type="auto"/>
                </w:tcPr>
                <w:p w14:paraId="288007A3" w14:textId="77777777" w:rsidR="00B3291C" w:rsidRDefault="00B3291C" w:rsidP="008379B1">
                  <w:r>
                    <w:t>Il y aura 10 poufs au milieu de la salle</w:t>
                  </w:r>
                </w:p>
              </w:tc>
            </w:tr>
            <w:tr w:rsidR="00B3291C" w14:paraId="6187D1FB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8D76BA7" w14:textId="77777777" w:rsidR="00B3291C" w:rsidRDefault="00B3291C" w:rsidP="008379B1">
                  <w:r>
                    <w:t xml:space="preserve">Prises </w:t>
                  </w:r>
                  <w:proofErr w:type="spellStart"/>
                  <w:r>
                    <w:t>élèctriques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B499938" w14:textId="77777777" w:rsidR="00B3291C" w:rsidRDefault="00B3291C" w:rsidP="008379B1">
                  <w:r>
                    <w:t xml:space="preserve">Il y aura une </w:t>
                  </w:r>
                  <w:proofErr w:type="spellStart"/>
                  <w:r>
                    <w:t>grandre</w:t>
                  </w:r>
                  <w:proofErr w:type="spellEnd"/>
                  <w:r>
                    <w:t xml:space="preserve"> prise </w:t>
                  </w:r>
                  <w:proofErr w:type="spellStart"/>
                  <w:r>
                    <w:t>élèctrique</w:t>
                  </w:r>
                  <w:proofErr w:type="spellEnd"/>
                  <w:r>
                    <w:t xml:space="preserve"> qui </w:t>
                  </w:r>
                  <w:proofErr w:type="spellStart"/>
                  <w:r>
                    <w:t>permettron</w:t>
                  </w:r>
                  <w:proofErr w:type="spellEnd"/>
                  <w:r>
                    <w:t xml:space="preserve"> aux élèves charger leur </w:t>
                  </w:r>
                  <w:proofErr w:type="spellStart"/>
                  <w:r>
                    <w:t>telephone</w:t>
                  </w:r>
                  <w:proofErr w:type="spellEnd"/>
                  <w:r>
                    <w:t>.</w:t>
                  </w:r>
                </w:p>
              </w:tc>
            </w:tr>
            <w:tr w:rsidR="00B3291C" w14:paraId="69C91046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28F85D1" w14:textId="77777777" w:rsidR="00B3291C" w:rsidRDefault="00B3291C" w:rsidP="008379B1">
                  <w:r>
                    <w:t>Machine distributeur</w:t>
                  </w:r>
                </w:p>
              </w:tc>
              <w:tc>
                <w:tcPr>
                  <w:tcW w:w="0" w:type="auto"/>
                </w:tcPr>
                <w:p w14:paraId="470D7187" w14:textId="77777777" w:rsidR="00B3291C" w:rsidRDefault="00B3291C" w:rsidP="008379B1">
                  <w:r>
                    <w:t xml:space="preserve">Il y aura une machine distributeur de boissons et une machine </w:t>
                  </w:r>
                  <w:proofErr w:type="spellStart"/>
                  <w:r>
                    <w:t>distribuiteur</w:t>
                  </w:r>
                  <w:proofErr w:type="spellEnd"/>
                  <w:r>
                    <w:t xml:space="preserve"> de chips à </w:t>
                  </w:r>
                  <w:proofErr w:type="gramStart"/>
                  <w:r>
                    <w:t>cote</w:t>
                  </w:r>
                  <w:proofErr w:type="gramEnd"/>
                  <w:r>
                    <w:t xml:space="preserve"> de l'autre.</w:t>
                  </w:r>
                </w:p>
              </w:tc>
            </w:tr>
            <w:tr w:rsidR="00B3291C" w14:paraId="07CBD55E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1822B2A" w14:textId="77777777" w:rsidR="00B3291C" w:rsidRDefault="00B3291C" w:rsidP="008379B1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59BECD03" w14:textId="77777777" w:rsidR="00B3291C" w:rsidRDefault="00B3291C" w:rsidP="008379B1">
                  <w:r>
                    <w:t xml:space="preserve">Il y aura une poubelle à </w:t>
                  </w:r>
                  <w:proofErr w:type="gramStart"/>
                  <w:r>
                    <w:t>cote</w:t>
                  </w:r>
                  <w:proofErr w:type="gramEnd"/>
                  <w:r>
                    <w:t xml:space="preserve"> de la porte</w:t>
                  </w:r>
                </w:p>
              </w:tc>
            </w:tr>
            <w:tr w:rsidR="00B3291C" w14:paraId="225C9305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1C5327E" w14:textId="77777777" w:rsidR="00B3291C" w:rsidRDefault="00B3291C" w:rsidP="008379B1">
                  <w:r>
                    <w:t>Router</w:t>
                  </w:r>
                </w:p>
              </w:tc>
              <w:tc>
                <w:tcPr>
                  <w:tcW w:w="0" w:type="auto"/>
                </w:tcPr>
                <w:p w14:paraId="752EE037" w14:textId="77777777" w:rsidR="00B3291C" w:rsidRDefault="00B3291C" w:rsidP="008379B1">
                  <w:r>
                    <w:t xml:space="preserve">Il aura un router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la porte avec un </w:t>
                  </w:r>
                  <w:proofErr w:type="spellStart"/>
                  <w:r>
                    <w:t>reseaux</w:t>
                  </w:r>
                  <w:proofErr w:type="spellEnd"/>
                  <w:r>
                    <w:t xml:space="preserve"> 5g</w:t>
                  </w:r>
                </w:p>
              </w:tc>
            </w:tr>
            <w:tr w:rsidR="00B3291C" w14:paraId="63703016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480F62A" w14:textId="77777777" w:rsidR="00B3291C" w:rsidRDefault="00B3291C" w:rsidP="008379B1">
                  <w:r>
                    <w:t>Projecteur</w:t>
                  </w:r>
                </w:p>
              </w:tc>
              <w:tc>
                <w:tcPr>
                  <w:tcW w:w="0" w:type="auto"/>
                </w:tcPr>
                <w:p w14:paraId="727090CE" w14:textId="77777777" w:rsidR="00B3291C" w:rsidRDefault="00B3291C" w:rsidP="008379B1">
                  <w:r>
                    <w:t xml:space="preserve">Il y aura un projecteur pour regarder des films ou </w:t>
                  </w:r>
                  <w:proofErr w:type="spellStart"/>
                  <w:r>
                    <w:t>series</w:t>
                  </w:r>
                  <w:proofErr w:type="spellEnd"/>
                </w:p>
              </w:tc>
            </w:tr>
          </w:tbl>
          <w:p w14:paraId="61F1A291" w14:textId="77777777" w:rsidR="00B3291C" w:rsidRDefault="00B3291C" w:rsidP="008379B1"/>
        </w:tc>
      </w:tr>
    </w:tbl>
    <w:p w14:paraId="45CEC386" w14:textId="77777777" w:rsidR="00B3291C" w:rsidDel="00B3291C" w:rsidRDefault="00B3291C" w:rsidP="00B3291C">
      <w:pPr>
        <w:rPr>
          <w:del w:id="25" w:author="Alexandre Dürrenmatt" w:date="2024-04-23T16:17:00Z"/>
        </w:rPr>
      </w:pPr>
    </w:p>
    <w:p w14:paraId="282FD33B" w14:textId="77777777" w:rsidR="00B3291C" w:rsidRDefault="00B3291C" w:rsidP="00B3291C">
      <w:pPr>
        <w:pStyle w:val="Titre3"/>
        <w:numPr>
          <w:ilvl w:val="0"/>
          <w:numId w:val="0"/>
        </w:numPr>
        <w:pPrChange w:id="26" w:author="Alexandre Dürrenmatt" w:date="2024-04-23T16:17:00Z">
          <w:pPr>
            <w:pStyle w:val="Titre3"/>
          </w:pPr>
        </w:pPrChange>
      </w:pPr>
      <w:proofErr w:type="spellStart"/>
      <w:r>
        <w:t>Terrase</w:t>
      </w:r>
      <w:proofErr w:type="spellEnd"/>
      <w:r>
        <w:t xml:space="preserve"> (Toit)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2"/>
      </w:tblGrid>
      <w:tr w:rsidR="00B3291C" w14:paraId="73BA854A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DC75952" w14:textId="77777777" w:rsidR="00B3291C" w:rsidRDefault="00B3291C" w:rsidP="008379B1">
            <w:r>
              <w:t xml:space="preserve">En tant qu'élève Je veux une terrasse Pour pouvoir me reposer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l'extérieur</w:t>
            </w:r>
          </w:p>
        </w:tc>
      </w:tr>
      <w:tr w:rsidR="00B3291C" w14:paraId="1E69EE46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598544E" w14:textId="77777777" w:rsidR="00B3291C" w:rsidRDefault="00B3291C" w:rsidP="008379B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52"/>
              <w:gridCol w:w="4941"/>
            </w:tblGrid>
            <w:tr w:rsidR="00B3291C" w14:paraId="6D2E2863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FE707E1" w14:textId="77777777" w:rsidR="00B3291C" w:rsidRDefault="00B3291C" w:rsidP="008379B1">
                  <w:r>
                    <w:t>Parasol</w:t>
                  </w:r>
                </w:p>
              </w:tc>
              <w:tc>
                <w:tcPr>
                  <w:tcW w:w="0" w:type="auto"/>
                </w:tcPr>
                <w:p w14:paraId="6D2630E1" w14:textId="77777777" w:rsidR="00B3291C" w:rsidRDefault="00B3291C" w:rsidP="008379B1">
                  <w:r>
                    <w:t>- Je veux 1 parasol sous chaque table</w:t>
                  </w:r>
                </w:p>
              </w:tc>
            </w:tr>
            <w:tr w:rsidR="00B3291C" w14:paraId="40FE7649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ED05986" w14:textId="77777777" w:rsidR="00B3291C" w:rsidRDefault="00B3291C" w:rsidP="008379B1">
                  <w:r>
                    <w:t>Barrières</w:t>
                  </w:r>
                </w:p>
              </w:tc>
              <w:tc>
                <w:tcPr>
                  <w:tcW w:w="0" w:type="auto"/>
                </w:tcPr>
                <w:p w14:paraId="3A073163" w14:textId="77777777" w:rsidR="00B3291C" w:rsidRDefault="00B3291C" w:rsidP="008379B1">
                  <w:r>
                    <w:t>- Je veux des barrières tout autour</w:t>
                  </w:r>
                </w:p>
              </w:tc>
            </w:tr>
            <w:tr w:rsidR="00B3291C" w14:paraId="53815A22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D0CA7C1" w14:textId="77777777" w:rsidR="00B3291C" w:rsidRDefault="00B3291C" w:rsidP="008379B1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698CA420" w14:textId="77777777" w:rsidR="00B3291C" w:rsidRDefault="00B3291C" w:rsidP="008379B1">
                  <w:r>
                    <w:t>- Je veux 6 tables</w:t>
                  </w:r>
                </w:p>
              </w:tc>
            </w:tr>
            <w:tr w:rsidR="00B3291C" w14:paraId="7BA5EB54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46BA385" w14:textId="77777777" w:rsidR="00B3291C" w:rsidRDefault="00B3291C" w:rsidP="008379B1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506CDEA3" w14:textId="77777777" w:rsidR="00B3291C" w:rsidRDefault="00B3291C" w:rsidP="008379B1">
                  <w:r>
                    <w:t>- Je veux 4 chaises par tables</w:t>
                  </w:r>
                </w:p>
              </w:tc>
            </w:tr>
            <w:tr w:rsidR="00B3291C" w14:paraId="204F7815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41E6BC" w14:textId="77777777" w:rsidR="00B3291C" w:rsidRDefault="00B3291C" w:rsidP="008379B1">
                  <w:r>
                    <w:t>Panneaux solaires</w:t>
                  </w:r>
                </w:p>
              </w:tc>
              <w:tc>
                <w:tcPr>
                  <w:tcW w:w="0" w:type="auto"/>
                </w:tcPr>
                <w:p w14:paraId="263D7F75" w14:textId="77777777" w:rsidR="00B3291C" w:rsidRDefault="00B3291C" w:rsidP="008379B1">
                  <w:r>
                    <w:t xml:space="preserve">- Il y a 5 </w:t>
                  </w:r>
                  <w:proofErr w:type="spellStart"/>
                  <w:r>
                    <w:t>paneaux</w:t>
                  </w:r>
                  <w:proofErr w:type="spellEnd"/>
                  <w:r>
                    <w:t xml:space="preserve"> solaires qui </w:t>
                  </w:r>
                  <w:proofErr w:type="spellStart"/>
                  <w:r>
                    <w:t>generent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l'energie</w:t>
                  </w:r>
                  <w:proofErr w:type="spellEnd"/>
                </w:p>
              </w:tc>
            </w:tr>
            <w:tr w:rsidR="00B3291C" w14:paraId="57AC226E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3BE8989" w14:textId="77777777" w:rsidR="00B3291C" w:rsidRDefault="00B3291C" w:rsidP="008379B1">
                  <w:r>
                    <w:t>Abris</w:t>
                  </w:r>
                </w:p>
              </w:tc>
              <w:tc>
                <w:tcPr>
                  <w:tcW w:w="0" w:type="auto"/>
                </w:tcPr>
                <w:p w14:paraId="5FAF0052" w14:textId="77777777" w:rsidR="00B3291C" w:rsidRDefault="00B3291C" w:rsidP="008379B1">
                  <w:r>
                    <w:t>- Je veux 1 abris</w:t>
                  </w:r>
                </w:p>
              </w:tc>
            </w:tr>
            <w:tr w:rsidR="00B3291C" w14:paraId="3D4DB281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1B1AB3C" w14:textId="77777777" w:rsidR="00B3291C" w:rsidRDefault="00B3291C" w:rsidP="008379B1">
                  <w:r>
                    <w:t>Fleurs</w:t>
                  </w:r>
                </w:p>
              </w:tc>
              <w:tc>
                <w:tcPr>
                  <w:tcW w:w="0" w:type="auto"/>
                </w:tcPr>
                <w:p w14:paraId="1802C509" w14:textId="77777777" w:rsidR="00B3291C" w:rsidRDefault="00B3291C" w:rsidP="008379B1">
                  <w:r>
                    <w:t xml:space="preserve">- Je veux des fleurs pour décorer la </w:t>
                  </w:r>
                  <w:proofErr w:type="spellStart"/>
                  <w:r>
                    <w:t>terasse</w:t>
                  </w:r>
                  <w:proofErr w:type="spellEnd"/>
                </w:p>
              </w:tc>
            </w:tr>
            <w:tr w:rsidR="00B3291C" w14:paraId="745F4CED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8C5CD3C" w14:textId="77777777" w:rsidR="00B3291C" w:rsidRDefault="00B3291C" w:rsidP="008379B1">
                  <w:r>
                    <w:t>Bancs</w:t>
                  </w:r>
                </w:p>
              </w:tc>
              <w:tc>
                <w:tcPr>
                  <w:tcW w:w="0" w:type="auto"/>
                </w:tcPr>
                <w:p w14:paraId="075F76DA" w14:textId="77777777" w:rsidR="00B3291C" w:rsidRDefault="00B3291C" w:rsidP="008379B1">
                  <w:r>
                    <w:t>- Je veux 4 bancs</w:t>
                  </w:r>
                </w:p>
              </w:tc>
            </w:tr>
          </w:tbl>
          <w:p w14:paraId="07172819" w14:textId="77777777" w:rsidR="00B3291C" w:rsidRDefault="00B3291C" w:rsidP="008379B1"/>
        </w:tc>
      </w:tr>
    </w:tbl>
    <w:p w14:paraId="60E6A6D4" w14:textId="77777777" w:rsidR="00B3291C" w:rsidRDefault="00B3291C" w:rsidP="00B3291C"/>
    <w:p w14:paraId="0B9B0416" w14:textId="77777777" w:rsidR="00B3291C" w:rsidRDefault="00B3291C" w:rsidP="00B3291C">
      <w:pPr>
        <w:pStyle w:val="Titre3"/>
        <w:numPr>
          <w:ilvl w:val="0"/>
          <w:numId w:val="0"/>
        </w:numPr>
        <w:pPrChange w:id="27" w:author="Alexandre Dürrenmatt" w:date="2024-04-23T16:18:00Z">
          <w:pPr>
            <w:pStyle w:val="Titre3"/>
          </w:pPr>
        </w:pPrChange>
      </w:pPr>
      <w:r>
        <w:t>Entrée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5AFF6DED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4F87723" w14:textId="77777777" w:rsidR="00B3291C" w:rsidRDefault="00B3291C" w:rsidP="008379B1">
            <w:r>
              <w:t xml:space="preserve">En tant qu'élève Je veux une belle entrée au </w:t>
            </w:r>
            <w:proofErr w:type="spellStart"/>
            <w:r>
              <w:t>batiment</w:t>
            </w:r>
            <w:proofErr w:type="spellEnd"/>
            <w:r>
              <w:t xml:space="preserve"> Pour les élèves et enseignants</w:t>
            </w:r>
          </w:p>
        </w:tc>
      </w:tr>
      <w:tr w:rsidR="00B3291C" w14:paraId="4FF3C77B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42912BD" w14:textId="77777777" w:rsidR="00B3291C" w:rsidRDefault="00B3291C" w:rsidP="008379B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38"/>
              <w:gridCol w:w="8402"/>
            </w:tblGrid>
            <w:tr w:rsidR="00B3291C" w14:paraId="4B4DC983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6C096E2" w14:textId="77777777" w:rsidR="00B3291C" w:rsidRDefault="00B3291C" w:rsidP="008379B1">
                  <w:r>
                    <w:t>Entrée</w:t>
                  </w:r>
                </w:p>
              </w:tc>
              <w:tc>
                <w:tcPr>
                  <w:tcW w:w="0" w:type="auto"/>
                </w:tcPr>
                <w:p w14:paraId="256914C0" w14:textId="77777777" w:rsidR="00B3291C" w:rsidRDefault="00B3291C" w:rsidP="008379B1">
                  <w:r>
                    <w:t xml:space="preserve">- Une porte automatique - </w:t>
                  </w:r>
                  <w:proofErr w:type="spellStart"/>
                  <w:r>
                    <w:t>Pannel</w:t>
                  </w:r>
                  <w:proofErr w:type="spellEnd"/>
                  <w:r>
                    <w:t xml:space="preserve"> pour s'identifier avant d'entrer - Poubelle pour le carton à cote de la porte - Poubelle pour les cannettes à cote de la porte - Poubelle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 (tout) - Cendrier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</w:t>
                  </w:r>
                  <w:proofErr w:type="gramStart"/>
                  <w:r>
                    <w:t>porte  -</w:t>
                  </w:r>
                  <w:proofErr w:type="gramEnd"/>
                  <w:r>
                    <w:t xml:space="preserve"> Des </w:t>
                  </w:r>
                  <w:proofErr w:type="spellStart"/>
                  <w:r>
                    <w:t>cassières</w:t>
                  </w:r>
                  <w:proofErr w:type="spellEnd"/>
                  <w:r>
                    <w:t xml:space="preserve"> au murs</w:t>
                  </w:r>
                </w:p>
              </w:tc>
            </w:tr>
          </w:tbl>
          <w:p w14:paraId="02389689" w14:textId="77777777" w:rsidR="00B3291C" w:rsidRDefault="00B3291C" w:rsidP="008379B1"/>
        </w:tc>
      </w:tr>
    </w:tbl>
    <w:p w14:paraId="56389EFD" w14:textId="77777777" w:rsidR="00B3291C" w:rsidRDefault="00B3291C" w:rsidP="00B3291C"/>
    <w:p w14:paraId="55383091" w14:textId="77777777" w:rsidR="00B3291C" w:rsidRDefault="00B3291C" w:rsidP="00B3291C">
      <w:pPr>
        <w:pStyle w:val="Titre3"/>
        <w:numPr>
          <w:ilvl w:val="0"/>
          <w:numId w:val="0"/>
        </w:numPr>
        <w:pPrChange w:id="28" w:author="Alexandre Dürrenmatt" w:date="2024-04-23T16:18:00Z">
          <w:pPr>
            <w:pStyle w:val="Titre3"/>
          </w:pPr>
        </w:pPrChange>
      </w:pPr>
      <w:r>
        <w:t>Couloir 1er étage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4F07B8AC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7AC10A7" w14:textId="77777777" w:rsidR="00B3291C" w:rsidRDefault="00B3291C" w:rsidP="008379B1">
            <w:r>
              <w:t xml:space="preserve">En tant </w:t>
            </w:r>
            <w:proofErr w:type="gramStart"/>
            <w:r>
              <w:t>qu'élève  Je</w:t>
            </w:r>
            <w:proofErr w:type="gramEnd"/>
            <w:r>
              <w:t xml:space="preserve"> veux un couloir Pour passer et se </w:t>
            </w:r>
            <w:proofErr w:type="spellStart"/>
            <w:r>
              <w:t>reposser</w:t>
            </w:r>
            <w:proofErr w:type="spellEnd"/>
            <w:r>
              <w:t xml:space="preserve"> un moment</w:t>
            </w:r>
          </w:p>
        </w:tc>
      </w:tr>
      <w:tr w:rsidR="00B3291C" w14:paraId="5CF5562E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6448ECD" w14:textId="77777777" w:rsidR="00B3291C" w:rsidRDefault="00B3291C" w:rsidP="008379B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07"/>
              <w:gridCol w:w="8333"/>
            </w:tblGrid>
            <w:tr w:rsidR="00B3291C" w14:paraId="116129CC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F273307" w14:textId="77777777" w:rsidR="00B3291C" w:rsidRDefault="00B3291C" w:rsidP="008379B1">
                  <w:r>
                    <w:t>Couloir</w:t>
                  </w:r>
                </w:p>
              </w:tc>
              <w:tc>
                <w:tcPr>
                  <w:tcW w:w="0" w:type="auto"/>
                </w:tcPr>
                <w:p w14:paraId="5DDD6464" w14:textId="77777777" w:rsidR="00B3291C" w:rsidRDefault="00B3291C" w:rsidP="008379B1">
                  <w:r>
                    <w:t xml:space="preserve">- Deux </w:t>
                  </w:r>
                  <w:proofErr w:type="spellStart"/>
                  <w:r>
                    <w:t>cannapés</w:t>
                  </w:r>
                  <w:proofErr w:type="spellEnd"/>
                  <w:r>
                    <w:t xml:space="preserve"> pour chaque salle de </w:t>
                  </w:r>
                  <w:proofErr w:type="gramStart"/>
                  <w:r>
                    <w:t>classe  -</w:t>
                  </w:r>
                  <w:proofErr w:type="gramEnd"/>
                  <w:r>
                    <w:t xml:space="preserve"> Deux machine distri - Deux </w:t>
                  </w:r>
                  <w:proofErr w:type="spellStart"/>
                  <w:r>
                    <w:t>escalière</w:t>
                  </w:r>
                  <w:proofErr w:type="spellEnd"/>
                  <w:r>
                    <w:t xml:space="preserve"> pour monter au 2me étage</w:t>
                  </w:r>
                </w:p>
              </w:tc>
            </w:tr>
          </w:tbl>
          <w:p w14:paraId="578D25F0" w14:textId="77777777" w:rsidR="00B3291C" w:rsidRDefault="00B3291C" w:rsidP="008379B1"/>
        </w:tc>
      </w:tr>
    </w:tbl>
    <w:p w14:paraId="4AF8156D" w14:textId="77777777" w:rsidR="00B3291C" w:rsidRDefault="00B3291C" w:rsidP="00B3291C"/>
    <w:p w14:paraId="2A5AD3F6" w14:textId="77777777" w:rsidR="00B3291C" w:rsidRDefault="00B3291C" w:rsidP="00B3291C">
      <w:pPr>
        <w:pStyle w:val="Titre3"/>
        <w:numPr>
          <w:ilvl w:val="0"/>
          <w:numId w:val="0"/>
        </w:numPr>
        <w:pPrChange w:id="29" w:author="Alexandre Dürrenmatt" w:date="2024-04-23T16:18:00Z">
          <w:pPr>
            <w:pStyle w:val="Titre3"/>
          </w:pPr>
        </w:pPrChange>
      </w:pPr>
      <w:r>
        <w:t>Couloir 2me étage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158255AD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9824447" w14:textId="77777777" w:rsidR="00B3291C" w:rsidRDefault="00B3291C" w:rsidP="008379B1">
            <w:proofErr w:type="gramStart"/>
            <w:r>
              <w:t>En tant que élève</w:t>
            </w:r>
            <w:proofErr w:type="gramEnd"/>
            <w:r>
              <w:t xml:space="preserve"> Je veux un couloir au 2me étage Pour pouvoir passer entre les classes</w:t>
            </w:r>
          </w:p>
        </w:tc>
      </w:tr>
      <w:tr w:rsidR="00B3291C" w14:paraId="0B45F67B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41D8751" w14:textId="77777777" w:rsidR="00B3291C" w:rsidRDefault="00B3291C" w:rsidP="008379B1">
            <w:pPr>
              <w:jc w:val="center"/>
            </w:pPr>
            <w:r>
              <w:lastRenderedPageBreak/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7"/>
              <w:gridCol w:w="7353"/>
            </w:tblGrid>
            <w:tr w:rsidR="00B3291C" w14:paraId="3B0BAA71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BDD147B" w14:textId="77777777" w:rsidR="00B3291C" w:rsidRDefault="00B3291C" w:rsidP="008379B1">
                  <w:proofErr w:type="gramStart"/>
                  <w:r>
                    <w:t>tapis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B67754C" w14:textId="77777777" w:rsidR="00B3291C" w:rsidRDefault="00B3291C" w:rsidP="008379B1">
                  <w:r>
                    <w:t xml:space="preserve">Quand je monte les escaliers je vois un tapis sur le sol qui prend la moitié de couloir en </w:t>
                  </w:r>
                  <w:proofErr w:type="spellStart"/>
                  <w:r>
                    <w:t>longeur</w:t>
                  </w:r>
                  <w:proofErr w:type="spellEnd"/>
                  <w:r>
                    <w:t>.</w:t>
                  </w:r>
                </w:p>
              </w:tc>
            </w:tr>
            <w:tr w:rsidR="00B3291C" w14:paraId="166325B6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99695FB" w14:textId="77777777" w:rsidR="00B3291C" w:rsidRDefault="00B3291C" w:rsidP="008379B1">
                  <w:proofErr w:type="gramStart"/>
                  <w:r>
                    <w:t>deuxième</w:t>
                  </w:r>
                  <w:proofErr w:type="gramEnd"/>
                  <w:r>
                    <w:t xml:space="preserve"> tapis</w:t>
                  </w:r>
                </w:p>
              </w:tc>
              <w:tc>
                <w:tcPr>
                  <w:tcW w:w="0" w:type="auto"/>
                </w:tcPr>
                <w:p w14:paraId="31048B5C" w14:textId="77777777" w:rsidR="00B3291C" w:rsidRDefault="00B3291C" w:rsidP="008379B1">
                  <w:r>
                    <w:t>A côté de ce tapis je vois un deuxième tapis qui prend l'autre moitié de couloir.</w:t>
                  </w:r>
                </w:p>
              </w:tc>
            </w:tr>
            <w:tr w:rsidR="00B3291C" w14:paraId="31D0A850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4AA700F" w14:textId="77777777" w:rsidR="00B3291C" w:rsidRDefault="00B3291C" w:rsidP="008379B1">
                  <w:proofErr w:type="gramStart"/>
                  <w:r>
                    <w:t>peinture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999F173" w14:textId="77777777" w:rsidR="00B3291C" w:rsidRDefault="00B3291C" w:rsidP="008379B1">
                  <w:r>
                    <w:t>A ma droite je vois une peinture.</w:t>
                  </w:r>
                </w:p>
              </w:tc>
            </w:tr>
            <w:tr w:rsidR="00B3291C" w14:paraId="392DA819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CD5CF3E" w14:textId="77777777" w:rsidR="00B3291C" w:rsidRDefault="00B3291C" w:rsidP="008379B1">
                  <w:proofErr w:type="gramStart"/>
                  <w:r>
                    <w:t>deuxième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</w:tcPr>
                <w:p w14:paraId="217C509F" w14:textId="77777777" w:rsidR="00B3291C" w:rsidRDefault="00B3291C" w:rsidP="008379B1">
                  <w:r>
                    <w:t>A ma gauche je vois une autre peinture.</w:t>
                  </w:r>
                </w:p>
              </w:tc>
            </w:tr>
            <w:tr w:rsidR="00B3291C" w14:paraId="7B925569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9693BC" w14:textId="77777777" w:rsidR="00B3291C" w:rsidRDefault="00B3291C" w:rsidP="008379B1">
                  <w:proofErr w:type="gramStart"/>
                  <w:r>
                    <w:t>troisième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</w:tcPr>
                <w:p w14:paraId="56AE662B" w14:textId="77777777" w:rsidR="00B3291C" w:rsidRDefault="00B3291C" w:rsidP="008379B1">
                  <w:r>
                    <w:t>A 2 mètres plus loin à droite je vois une troisième peinture.</w:t>
                  </w:r>
                </w:p>
              </w:tc>
            </w:tr>
            <w:tr w:rsidR="00B3291C" w14:paraId="28163FF5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7E39C86" w14:textId="77777777" w:rsidR="00B3291C" w:rsidRDefault="00B3291C" w:rsidP="008379B1">
                  <w:proofErr w:type="gramStart"/>
                  <w:r>
                    <w:t>quatrième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</w:tcPr>
                <w:p w14:paraId="31F8926D" w14:textId="77777777" w:rsidR="00B3291C" w:rsidRDefault="00B3291C" w:rsidP="008379B1">
                  <w:r>
                    <w:t>A 2 mètres plus loin de la deuxième peinture, à gauche je vois une quatrième peinture.</w:t>
                  </w:r>
                </w:p>
              </w:tc>
            </w:tr>
            <w:tr w:rsidR="00B3291C" w14:paraId="31BB1C6E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8A0641B" w14:textId="77777777" w:rsidR="00B3291C" w:rsidRDefault="00B3291C" w:rsidP="008379B1">
                  <w:proofErr w:type="gramStart"/>
                  <w:r>
                    <w:t>tabouret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C2D524D" w14:textId="77777777" w:rsidR="00B3291C" w:rsidRDefault="00B3291C" w:rsidP="008379B1">
                  <w:r>
                    <w:t>Entre la peinture 2 et 4 je vois un tabouret d'une hauteur de 60 cm.</w:t>
                  </w:r>
                </w:p>
              </w:tc>
            </w:tr>
            <w:tr w:rsidR="00B3291C" w14:paraId="0FE6F1B3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23E743C" w14:textId="77777777" w:rsidR="00B3291C" w:rsidRDefault="00B3291C" w:rsidP="008379B1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0FE1E8D" w14:textId="77777777" w:rsidR="00B3291C" w:rsidRDefault="00B3291C" w:rsidP="008379B1">
                  <w:r>
                    <w:t>Entre les peintures 1 et 3 je vois une chaise d'une hauteur de 40 cm.</w:t>
                  </w:r>
                </w:p>
              </w:tc>
            </w:tr>
            <w:tr w:rsidR="00B3291C" w14:paraId="21E1ADEE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9D317C7" w14:textId="77777777" w:rsidR="00B3291C" w:rsidRDefault="00B3291C" w:rsidP="008379B1">
                  <w:proofErr w:type="gramStart"/>
                  <w:r>
                    <w:t>lampe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243E62A" w14:textId="77777777" w:rsidR="00B3291C" w:rsidRDefault="00B3291C" w:rsidP="008379B1">
                  <w:r>
                    <w:t xml:space="preserve">En haut je vois une </w:t>
                  </w:r>
                  <w:proofErr w:type="gramStart"/>
                  <w:r>
                    <w:t>lampe.(</w:t>
                  </w:r>
                  <w:proofErr w:type="gramEnd"/>
                  <w:r>
                    <w:t>ECOLO)</w:t>
                  </w:r>
                </w:p>
              </w:tc>
            </w:tr>
            <w:tr w:rsidR="00B3291C" w14:paraId="398AA519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9DA40AD" w14:textId="77777777" w:rsidR="00B3291C" w:rsidRDefault="00B3291C" w:rsidP="008379B1">
                  <w:proofErr w:type="gramStart"/>
                  <w:r>
                    <w:t>deuxième</w:t>
                  </w:r>
                  <w:proofErr w:type="gramEnd"/>
                  <w:r>
                    <w:t xml:space="preserve"> lampe</w:t>
                  </w:r>
                </w:p>
              </w:tc>
              <w:tc>
                <w:tcPr>
                  <w:tcW w:w="0" w:type="auto"/>
                </w:tcPr>
                <w:p w14:paraId="74F0160B" w14:textId="77777777" w:rsidR="00B3291C" w:rsidRDefault="00B3291C" w:rsidP="008379B1">
                  <w:r>
                    <w:t>A 5 mètres plus loin je vois une deuxième lampe. (ECOLO)</w:t>
                  </w:r>
                </w:p>
              </w:tc>
            </w:tr>
          </w:tbl>
          <w:p w14:paraId="16EC88BA" w14:textId="77777777" w:rsidR="00B3291C" w:rsidRDefault="00B3291C" w:rsidP="008379B1"/>
        </w:tc>
      </w:tr>
    </w:tbl>
    <w:p w14:paraId="160D74EC" w14:textId="77777777" w:rsidR="00B3291C" w:rsidRDefault="00B3291C" w:rsidP="00B3291C"/>
    <w:p w14:paraId="1D4B49F8" w14:textId="77777777" w:rsidR="00B3291C" w:rsidRDefault="00B3291C" w:rsidP="00B3291C">
      <w:pPr>
        <w:pStyle w:val="Titre3"/>
        <w:numPr>
          <w:ilvl w:val="0"/>
          <w:numId w:val="0"/>
        </w:numPr>
        <w:pPrChange w:id="30" w:author="Alexandre Dürrenmatt" w:date="2024-04-23T16:18:00Z">
          <w:pPr>
            <w:pStyle w:val="Titre3"/>
          </w:pPr>
        </w:pPrChange>
      </w:pPr>
      <w:r>
        <w:t>Autour du bâtiment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6"/>
      </w:tblGrid>
      <w:tr w:rsidR="00B3291C" w14:paraId="6FA4C5FC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C616677" w14:textId="77777777" w:rsidR="00B3291C" w:rsidRDefault="00B3291C" w:rsidP="008379B1">
            <w:r>
              <w:t>En tant qu'élève Je veux un extérieur pour me sentir plus à l'aise</w:t>
            </w:r>
          </w:p>
        </w:tc>
      </w:tr>
      <w:tr w:rsidR="00B3291C" w14:paraId="64D50BC3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F4C3DF9" w14:textId="77777777" w:rsidR="00B3291C" w:rsidRDefault="00B3291C" w:rsidP="008379B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69"/>
              <w:gridCol w:w="5387"/>
            </w:tblGrid>
            <w:tr w:rsidR="00B3291C" w14:paraId="72C80F99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AF242D0" w14:textId="77777777" w:rsidR="00B3291C" w:rsidRDefault="00B3291C" w:rsidP="008379B1">
                  <w:r>
                    <w:t>Places Moto</w:t>
                  </w:r>
                </w:p>
              </w:tc>
              <w:tc>
                <w:tcPr>
                  <w:tcW w:w="0" w:type="auto"/>
                </w:tcPr>
                <w:p w14:paraId="4AF9F8BC" w14:textId="77777777" w:rsidR="00B3291C" w:rsidRDefault="00B3291C" w:rsidP="008379B1">
                  <w:r>
                    <w:t>- Il y a 10 places moto alignés</w:t>
                  </w:r>
                </w:p>
              </w:tc>
            </w:tr>
            <w:tr w:rsidR="00B3291C" w14:paraId="66A562F2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00B4F7B" w14:textId="77777777" w:rsidR="00B3291C" w:rsidRDefault="00B3291C" w:rsidP="008379B1">
                  <w:r>
                    <w:t>Places voiture</w:t>
                  </w:r>
                </w:p>
              </w:tc>
              <w:tc>
                <w:tcPr>
                  <w:tcW w:w="0" w:type="auto"/>
                </w:tcPr>
                <w:p w14:paraId="4CF4CE91" w14:textId="77777777" w:rsidR="00B3291C" w:rsidRDefault="00B3291C" w:rsidP="008379B1">
                  <w:r>
                    <w:t>- Il y a 3 places voitures</w:t>
                  </w:r>
                </w:p>
              </w:tc>
            </w:tr>
            <w:tr w:rsidR="00B3291C" w14:paraId="265F13F4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1D1D652" w14:textId="77777777" w:rsidR="00B3291C" w:rsidRDefault="00B3291C" w:rsidP="008379B1">
                  <w:r>
                    <w:t>Fleurs</w:t>
                  </w:r>
                </w:p>
              </w:tc>
              <w:tc>
                <w:tcPr>
                  <w:tcW w:w="0" w:type="auto"/>
                </w:tcPr>
                <w:p w14:paraId="1A180406" w14:textId="77777777" w:rsidR="00B3291C" w:rsidRDefault="00B3291C" w:rsidP="008379B1">
                  <w:r>
                    <w:t>- Il y a des fleurs de décoration tout autour du bâtiment</w:t>
                  </w:r>
                </w:p>
              </w:tc>
            </w:tr>
            <w:tr w:rsidR="00B3291C" w14:paraId="0F3610EB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88D2CD7" w14:textId="77777777" w:rsidR="00B3291C" w:rsidRDefault="00B3291C" w:rsidP="008379B1">
                  <w:r>
                    <w:t>Bancs</w:t>
                  </w:r>
                </w:p>
              </w:tc>
              <w:tc>
                <w:tcPr>
                  <w:tcW w:w="0" w:type="auto"/>
                </w:tcPr>
                <w:p w14:paraId="4AFE0C98" w14:textId="77777777" w:rsidR="00B3291C" w:rsidRDefault="00B3291C" w:rsidP="008379B1">
                  <w:r>
                    <w:t>Il y a 2 bancs de chaque côté du mur</w:t>
                  </w:r>
                </w:p>
              </w:tc>
            </w:tr>
            <w:tr w:rsidR="00B3291C" w14:paraId="014AEAA1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833B7DA" w14:textId="77777777" w:rsidR="00B3291C" w:rsidRDefault="00B3291C" w:rsidP="008379B1">
                  <w:r>
                    <w:t>Lampadaires</w:t>
                  </w:r>
                </w:p>
              </w:tc>
              <w:tc>
                <w:tcPr>
                  <w:tcW w:w="0" w:type="auto"/>
                </w:tcPr>
                <w:p w14:paraId="6320EDAD" w14:textId="77777777" w:rsidR="00B3291C" w:rsidRDefault="00B3291C" w:rsidP="008379B1">
                  <w:r>
                    <w:t>- Il y 4 lampadaires, 1 de chaque côté du bâtiment</w:t>
                  </w:r>
                </w:p>
              </w:tc>
            </w:tr>
            <w:tr w:rsidR="00B3291C" w14:paraId="5AFAE324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217E1BB" w14:textId="77777777" w:rsidR="00B3291C" w:rsidRDefault="00B3291C" w:rsidP="008379B1">
                  <w:r>
                    <w:t>Arbres</w:t>
                  </w:r>
                </w:p>
              </w:tc>
              <w:tc>
                <w:tcPr>
                  <w:tcW w:w="0" w:type="auto"/>
                </w:tcPr>
                <w:p w14:paraId="593B8219" w14:textId="77777777" w:rsidR="00B3291C" w:rsidRDefault="00B3291C" w:rsidP="008379B1">
                  <w:r>
                    <w:t>- Il y a 5 arbres autour du bâtiment</w:t>
                  </w:r>
                </w:p>
              </w:tc>
            </w:tr>
            <w:tr w:rsidR="00B3291C" w14:paraId="4D46592A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5E8CD5E" w14:textId="77777777" w:rsidR="00B3291C" w:rsidRDefault="00B3291C" w:rsidP="008379B1">
                  <w:r>
                    <w:t>Poubelles</w:t>
                  </w:r>
                </w:p>
              </w:tc>
              <w:tc>
                <w:tcPr>
                  <w:tcW w:w="0" w:type="auto"/>
                </w:tcPr>
                <w:p w14:paraId="2F1B8191" w14:textId="77777777" w:rsidR="00B3291C" w:rsidRDefault="00B3291C" w:rsidP="008379B1">
                  <w:r>
                    <w:t>- Il y a 5 poubelles autour du bâtiment</w:t>
                  </w:r>
                </w:p>
              </w:tc>
            </w:tr>
            <w:tr w:rsidR="00B3291C" w14:paraId="7126C147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ED770A9" w14:textId="77777777" w:rsidR="00B3291C" w:rsidRDefault="00B3291C" w:rsidP="008379B1">
                  <w:r>
                    <w:t>Fontaine</w:t>
                  </w:r>
                </w:p>
              </w:tc>
              <w:tc>
                <w:tcPr>
                  <w:tcW w:w="0" w:type="auto"/>
                </w:tcPr>
                <w:p w14:paraId="4A09B30C" w14:textId="77777777" w:rsidR="00B3291C" w:rsidRDefault="00B3291C" w:rsidP="008379B1">
                  <w:r>
                    <w:t>- Il y a 2 fontaines autour du bâtiment</w:t>
                  </w:r>
                </w:p>
              </w:tc>
            </w:tr>
          </w:tbl>
          <w:p w14:paraId="76D1AC89" w14:textId="77777777" w:rsidR="00B3291C" w:rsidRDefault="00B3291C" w:rsidP="008379B1"/>
        </w:tc>
      </w:tr>
    </w:tbl>
    <w:p w14:paraId="5C312BC1" w14:textId="77777777" w:rsidR="00B3291C" w:rsidRDefault="00B3291C" w:rsidP="00B3291C"/>
    <w:p w14:paraId="656864E0" w14:textId="77777777" w:rsidR="00B3291C" w:rsidRDefault="00B3291C" w:rsidP="00B3291C">
      <w:pPr>
        <w:pStyle w:val="Titre3"/>
        <w:numPr>
          <w:ilvl w:val="0"/>
          <w:numId w:val="0"/>
        </w:numPr>
        <w:pPrChange w:id="31" w:author="Alexandre Dürrenmatt" w:date="2024-04-23T16:18:00Z">
          <w:pPr>
            <w:pStyle w:val="Titre3"/>
          </w:pPr>
        </w:pPrChange>
      </w:pPr>
      <w:r>
        <w:t>Salle de classe 2ème étage D11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2F198A90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0F2D670" w14:textId="77777777" w:rsidR="00B3291C" w:rsidRDefault="00B3291C" w:rsidP="008379B1">
            <w:r>
              <w:t>En tant qu'élève Je veux une salle de classe au 2ème étage (très bien équipée) Pour les cours d'informatique</w:t>
            </w:r>
          </w:p>
        </w:tc>
      </w:tr>
      <w:tr w:rsidR="00B3291C" w14:paraId="353471BA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1E5842B" w14:textId="77777777" w:rsidR="00B3291C" w:rsidRDefault="00B3291C" w:rsidP="008379B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31"/>
              <w:gridCol w:w="7709"/>
            </w:tblGrid>
            <w:tr w:rsidR="00B3291C" w14:paraId="4CBA7AEC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0C0E88" w14:textId="77777777" w:rsidR="00B3291C" w:rsidRDefault="00B3291C" w:rsidP="008379B1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329657FE" w14:textId="77777777" w:rsidR="00B3291C" w:rsidRDefault="00B3291C" w:rsidP="008379B1">
                  <w:r>
                    <w:t xml:space="preserve">Il y aura 17 tables gamer en boite avec la place pour deux écrans,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en groupes de 4, une table sera pour l'enseignant.</w:t>
                  </w:r>
                </w:p>
              </w:tc>
            </w:tr>
            <w:tr w:rsidR="00B3291C" w14:paraId="602CE197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90A8CCC" w14:textId="77777777" w:rsidR="00B3291C" w:rsidRDefault="00B3291C" w:rsidP="008379B1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4C83884" w14:textId="77777777" w:rsidR="00B3291C" w:rsidRDefault="00B3291C" w:rsidP="008379B1">
                  <w:r>
                    <w:t xml:space="preserve">Il aura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des prises </w:t>
                  </w:r>
                  <w:proofErr w:type="spellStart"/>
                  <w:r>
                    <w:t>electriques</w:t>
                  </w:r>
                  <w:proofErr w:type="spellEnd"/>
                  <w:r>
                    <w:t xml:space="preserve">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des groupes de 4 tables.</w:t>
                  </w:r>
                </w:p>
              </w:tc>
            </w:tr>
            <w:tr w:rsidR="00B3291C" w14:paraId="173C8313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4D73C31" w14:textId="77777777" w:rsidR="00B3291C" w:rsidRDefault="00B3291C" w:rsidP="008379B1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402CF194" w14:textId="77777777" w:rsidR="00B3291C" w:rsidRDefault="00B3291C" w:rsidP="008379B1">
                  <w:r>
                    <w:t>Il y aura un TV de 65 pouces au mur, derrière de la place de l'enseignant.</w:t>
                  </w:r>
                </w:p>
              </w:tc>
            </w:tr>
            <w:tr w:rsidR="00B3291C" w14:paraId="5A74EB2E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77D2E3F" w14:textId="77777777" w:rsidR="00B3291C" w:rsidRDefault="00B3291C" w:rsidP="008379B1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863DF28" w14:textId="77777777" w:rsidR="00B3291C" w:rsidRDefault="00B3291C" w:rsidP="008379B1">
                  <w:r>
                    <w:t xml:space="preserve">Il y aura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gamer, une pour chaque poste</w:t>
                  </w:r>
                </w:p>
              </w:tc>
            </w:tr>
            <w:tr w:rsidR="00B3291C" w14:paraId="610AD73D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26F21E5" w14:textId="77777777" w:rsidR="00B3291C" w:rsidRDefault="00B3291C" w:rsidP="008379B1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0C743466" w14:textId="77777777" w:rsidR="00B3291C" w:rsidRDefault="00B3291C" w:rsidP="008379B1">
                  <w:r>
                    <w:t xml:space="preserve">Il y aura deux écrans par poste de travail. Ils seront de 18 puces chacune et ils ne </w:t>
                  </w:r>
                  <w:proofErr w:type="spellStart"/>
                  <w:r>
                    <w:t>consumiront</w:t>
                  </w:r>
                  <w:proofErr w:type="spellEnd"/>
                  <w:r>
                    <w:t xml:space="preserve"> pas beaucoup </w:t>
                  </w:r>
                  <w:proofErr w:type="spellStart"/>
                  <w:r>
                    <w:t>d'energie</w:t>
                  </w:r>
                  <w:proofErr w:type="spellEnd"/>
                  <w:r>
                    <w:t>.</w:t>
                  </w:r>
                </w:p>
              </w:tc>
            </w:tr>
            <w:tr w:rsidR="00B3291C" w14:paraId="11EF0531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7F0231D" w14:textId="77777777" w:rsidR="00B3291C" w:rsidRDefault="00B3291C" w:rsidP="008379B1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27FF536" w14:textId="77777777" w:rsidR="00B3291C" w:rsidRDefault="00B3291C" w:rsidP="008379B1">
                  <w:r>
                    <w:t xml:space="preserve">Il y aura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</w:t>
                  </w:r>
                </w:p>
              </w:tc>
            </w:tr>
            <w:tr w:rsidR="00B3291C" w14:paraId="6838B293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9A6E3D9" w14:textId="77777777" w:rsidR="00B3291C" w:rsidRDefault="00B3291C" w:rsidP="008379B1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27FB467" w14:textId="77777777" w:rsidR="00B3291C" w:rsidRDefault="00B3291C" w:rsidP="008379B1">
                  <w:r>
                    <w:t xml:space="preserve">Il y aura deux grandes </w:t>
                  </w:r>
                  <w:proofErr w:type="spellStart"/>
                  <w:r>
                    <w:t>fenetres</w:t>
                  </w:r>
                  <w:proofErr w:type="spellEnd"/>
                </w:p>
              </w:tc>
            </w:tr>
            <w:tr w:rsidR="00B3291C" w14:paraId="76346C48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227A577" w14:textId="77777777" w:rsidR="00B3291C" w:rsidRDefault="00B3291C" w:rsidP="008379B1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2603ADEF" w14:textId="77777777" w:rsidR="00B3291C" w:rsidRDefault="00B3291C" w:rsidP="008379B1">
                  <w:r>
                    <w:t>Il y aura un grand tapis dans la salle</w:t>
                  </w:r>
                </w:p>
              </w:tc>
            </w:tr>
            <w:tr w:rsidR="00B3291C" w14:paraId="24329E67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42B0AC7" w14:textId="77777777" w:rsidR="00B3291C" w:rsidRDefault="00B3291C" w:rsidP="008379B1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1249619E" w14:textId="77777777" w:rsidR="00B3291C" w:rsidRDefault="00B3291C" w:rsidP="008379B1">
                  <w:r>
                    <w:t xml:space="preserve">Il y aura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</w:t>
                  </w:r>
                </w:p>
              </w:tc>
            </w:tr>
            <w:tr w:rsidR="00B3291C" w14:paraId="4D378265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4F38B24" w14:textId="77777777" w:rsidR="00B3291C" w:rsidRDefault="00B3291C" w:rsidP="008379B1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4E2DC6FC" w14:textId="77777777" w:rsidR="00B3291C" w:rsidRDefault="00B3291C" w:rsidP="008379B1">
                  <w:r>
                    <w:t xml:space="preserve">Il y aura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coin.</w:t>
                  </w:r>
                </w:p>
              </w:tc>
            </w:tr>
          </w:tbl>
          <w:p w14:paraId="65923627" w14:textId="77777777" w:rsidR="00B3291C" w:rsidRDefault="00B3291C" w:rsidP="008379B1"/>
        </w:tc>
      </w:tr>
    </w:tbl>
    <w:p w14:paraId="37FBB434" w14:textId="77777777" w:rsidR="00B3291C" w:rsidRDefault="00B3291C" w:rsidP="00B3291C"/>
    <w:p w14:paraId="4E3CFB3E" w14:textId="77777777" w:rsidR="00B3291C" w:rsidRDefault="00B3291C" w:rsidP="00B3291C">
      <w:pPr>
        <w:pStyle w:val="Titre3"/>
        <w:numPr>
          <w:ilvl w:val="0"/>
          <w:numId w:val="0"/>
        </w:numPr>
        <w:pPrChange w:id="32" w:author="Alexandre Dürrenmatt" w:date="2024-04-23T16:18:00Z">
          <w:pPr>
            <w:pStyle w:val="Titre3"/>
          </w:pPr>
        </w:pPrChange>
      </w:pPr>
      <w:r>
        <w:t>Extérieur bâtiment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74350260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47F56E3" w14:textId="77777777" w:rsidR="00B3291C" w:rsidRDefault="00B3291C" w:rsidP="008379B1">
            <w:proofErr w:type="gramStart"/>
            <w:r>
              <w:t>En tant que élève</w:t>
            </w:r>
            <w:proofErr w:type="gramEnd"/>
            <w:r>
              <w:t xml:space="preserve"> Je veux un extérieur du bâtiment Pour améliorer le point visuel de notre collège</w:t>
            </w:r>
          </w:p>
        </w:tc>
      </w:tr>
      <w:tr w:rsidR="00B3291C" w14:paraId="3D5629B2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0A91AC1" w14:textId="77777777" w:rsidR="00B3291C" w:rsidRDefault="00B3291C" w:rsidP="008379B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72"/>
              <w:gridCol w:w="7747"/>
            </w:tblGrid>
            <w:tr w:rsidR="00B3291C" w14:paraId="6970B6B4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2743DF2" w14:textId="77777777" w:rsidR="00B3291C" w:rsidRDefault="00B3291C" w:rsidP="008379B1">
                  <w:proofErr w:type="gramStart"/>
                  <w:r>
                    <w:lastRenderedPageBreak/>
                    <w:t>fontaine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07952F8" w14:textId="77777777" w:rsidR="00B3291C" w:rsidRDefault="00B3291C" w:rsidP="008379B1">
                  <w:r>
                    <w:t xml:space="preserve">Quand je </w:t>
                  </w:r>
                  <w:proofErr w:type="spellStart"/>
                  <w:proofErr w:type="gramStart"/>
                  <w:r>
                    <w:t>sort</w:t>
                  </w:r>
                  <w:proofErr w:type="spellEnd"/>
                  <w:proofErr w:type="gramEnd"/>
                  <w:r>
                    <w:t xml:space="preserve"> du bâtiment, à 5 mètres devant moi je vois une fontaine blanche.</w:t>
                  </w:r>
                </w:p>
              </w:tc>
            </w:tr>
            <w:tr w:rsidR="00B3291C" w14:paraId="77D7DA68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41E0397" w14:textId="77777777" w:rsidR="00B3291C" w:rsidRDefault="00B3291C" w:rsidP="008379B1">
                  <w:proofErr w:type="gramStart"/>
                  <w:r>
                    <w:t>parking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E7C766C" w14:textId="77777777" w:rsidR="00B3291C" w:rsidRDefault="00B3291C" w:rsidP="008379B1">
                  <w:proofErr w:type="gramStart"/>
                  <w:r>
                    <w:t>à</w:t>
                  </w:r>
                  <w:proofErr w:type="gramEnd"/>
                  <w:r>
                    <w:t xml:space="preserve"> droite de la fontaine il y'a deux places de parking de voitures</w:t>
                  </w:r>
                </w:p>
              </w:tc>
            </w:tr>
            <w:tr w:rsidR="00B3291C" w14:paraId="05368494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EE2CB6E" w14:textId="77777777" w:rsidR="00B3291C" w:rsidRDefault="00B3291C" w:rsidP="008379B1">
                  <w:proofErr w:type="gramStart"/>
                  <w:r>
                    <w:t>arbre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DA31A58" w14:textId="77777777" w:rsidR="00B3291C" w:rsidRDefault="00B3291C" w:rsidP="008379B1">
                  <w:r>
                    <w:t xml:space="preserve">Quand je </w:t>
                  </w:r>
                  <w:proofErr w:type="spellStart"/>
                  <w:proofErr w:type="gramStart"/>
                  <w:r>
                    <w:t>sort</w:t>
                  </w:r>
                  <w:proofErr w:type="spellEnd"/>
                  <w:proofErr w:type="gramEnd"/>
                  <w:r>
                    <w:t xml:space="preserve"> du bâtiment, à 3 mètres à gauche je vois une arbre.</w:t>
                  </w:r>
                </w:p>
              </w:tc>
            </w:tr>
            <w:tr w:rsidR="00B3291C" w14:paraId="4275065E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788D6BE" w14:textId="77777777" w:rsidR="00B3291C" w:rsidRDefault="00B3291C" w:rsidP="008379B1">
                  <w:proofErr w:type="gramStart"/>
                  <w:r>
                    <w:t>banc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7A2FA9B" w14:textId="77777777" w:rsidR="00B3291C" w:rsidRDefault="00B3291C" w:rsidP="008379B1">
                  <w:r>
                    <w:t>Devant l'arbre y'a un banc.</w:t>
                  </w:r>
                </w:p>
              </w:tc>
            </w:tr>
            <w:tr w:rsidR="00B3291C" w14:paraId="680A8B6C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E8219F2" w14:textId="77777777" w:rsidR="00B3291C" w:rsidRDefault="00B3291C" w:rsidP="008379B1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02A0B92" w14:textId="77777777" w:rsidR="00B3291C" w:rsidRDefault="00B3291C" w:rsidP="008379B1">
                  <w:r>
                    <w:t>A 50 cm de ce banc à gauche il y'a une chaise.</w:t>
                  </w:r>
                </w:p>
              </w:tc>
            </w:tr>
            <w:tr w:rsidR="00B3291C" w14:paraId="05634E87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7938E97" w14:textId="77777777" w:rsidR="00B3291C" w:rsidRDefault="00B3291C" w:rsidP="008379B1">
                  <w:proofErr w:type="gramStart"/>
                  <w:r>
                    <w:t>buissons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2D235B5" w14:textId="77777777" w:rsidR="00B3291C" w:rsidRDefault="00B3291C" w:rsidP="008379B1">
                  <w:r>
                    <w:t>Derrière l'arbre se trouvent trois buissons.</w:t>
                  </w:r>
                </w:p>
              </w:tc>
            </w:tr>
            <w:tr w:rsidR="00B3291C" w14:paraId="3DBDE065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DC84890" w14:textId="77777777" w:rsidR="00B3291C" w:rsidRDefault="00B3291C" w:rsidP="008379B1">
                  <w:proofErr w:type="gramStart"/>
                  <w:r>
                    <w:t>fleurs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794AD02" w14:textId="77777777" w:rsidR="00B3291C" w:rsidRDefault="00B3291C" w:rsidP="008379B1">
                  <w:r>
                    <w:t xml:space="preserve">Tout </w:t>
                  </w:r>
                  <w:proofErr w:type="spellStart"/>
                  <w:r>
                    <w:t>autours</w:t>
                  </w:r>
                  <w:proofErr w:type="spellEnd"/>
                  <w:r>
                    <w:t xml:space="preserve"> de ces buissons je vois des fleurs rouges.</w:t>
                  </w:r>
                </w:p>
              </w:tc>
            </w:tr>
            <w:tr w:rsidR="00B3291C" w14:paraId="0F0D2D16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8566526" w14:textId="77777777" w:rsidR="00B3291C" w:rsidRDefault="00B3291C" w:rsidP="008379B1">
                  <w:proofErr w:type="gramStart"/>
                  <w:r>
                    <w:t>tobogan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5733034" w14:textId="77777777" w:rsidR="00B3291C" w:rsidRDefault="00B3291C" w:rsidP="008379B1">
                  <w:r>
                    <w:t>A 3 mètres à droite de l'arbre je vois un tobogan.</w:t>
                  </w:r>
                </w:p>
              </w:tc>
            </w:tr>
            <w:tr w:rsidR="00B3291C" w14:paraId="63A38D26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7875194" w14:textId="77777777" w:rsidR="00B3291C" w:rsidRDefault="00B3291C" w:rsidP="008379B1">
                  <w:proofErr w:type="gramStart"/>
                  <w:r>
                    <w:t>trampoline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D515129" w14:textId="77777777" w:rsidR="00B3291C" w:rsidRDefault="00B3291C" w:rsidP="008379B1">
                  <w:proofErr w:type="gramStart"/>
                  <w:r>
                    <w:t>à</w:t>
                  </w:r>
                  <w:proofErr w:type="gramEnd"/>
                  <w:r>
                    <w:t xml:space="preserve"> trois mètres à gauche de l'arbre je vois une trampoline.</w:t>
                  </w:r>
                </w:p>
              </w:tc>
            </w:tr>
            <w:tr w:rsidR="00B3291C" w14:paraId="3DB75A99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46AE35E" w14:textId="77777777" w:rsidR="00B3291C" w:rsidRDefault="00B3291C" w:rsidP="008379B1">
                  <w:proofErr w:type="gramStart"/>
                  <w:r>
                    <w:t>roses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3A14A96" w14:textId="77777777" w:rsidR="00B3291C" w:rsidRDefault="00B3291C" w:rsidP="008379B1">
                  <w:proofErr w:type="gramStart"/>
                  <w:r>
                    <w:t>à</w:t>
                  </w:r>
                  <w:proofErr w:type="gramEnd"/>
                  <w:r>
                    <w:t xml:space="preserve"> côté du tobogan je vois des roses de différentes couleurs.</w:t>
                  </w:r>
                </w:p>
              </w:tc>
            </w:tr>
          </w:tbl>
          <w:p w14:paraId="3E1B6DF5" w14:textId="77777777" w:rsidR="00B3291C" w:rsidRDefault="00B3291C" w:rsidP="008379B1"/>
        </w:tc>
      </w:tr>
    </w:tbl>
    <w:p w14:paraId="2D8A5567" w14:textId="77777777" w:rsidR="00B3291C" w:rsidRDefault="00B3291C" w:rsidP="00B3291C"/>
    <w:p w14:paraId="2EFB0BB0" w14:textId="77777777" w:rsidR="00B3291C" w:rsidRDefault="00B3291C" w:rsidP="00B3291C">
      <w:pPr>
        <w:pStyle w:val="Titre3"/>
        <w:numPr>
          <w:ilvl w:val="0"/>
          <w:numId w:val="0"/>
        </w:numPr>
        <w:pPrChange w:id="33" w:author="Alexandre Dürrenmatt" w:date="2024-04-23T16:18:00Z">
          <w:pPr>
            <w:pStyle w:val="Titre3"/>
          </w:pPr>
        </w:pPrChange>
      </w:pPr>
      <w:r>
        <w:t>Salle d'imprimante D14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3840B14E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FFC2C69" w14:textId="77777777" w:rsidR="00B3291C" w:rsidRDefault="00B3291C" w:rsidP="008379B1">
            <w:r>
              <w:t>En tant qu'élève Je veux une salle d'imprimante Afin de pouvoir imprimer des papiers si j'en ai besoin</w:t>
            </w:r>
          </w:p>
        </w:tc>
      </w:tr>
      <w:tr w:rsidR="00B3291C" w14:paraId="46DFDFCC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4DECC3D" w14:textId="77777777" w:rsidR="00B3291C" w:rsidRDefault="00B3291C" w:rsidP="008379B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3814"/>
            </w:tblGrid>
            <w:tr w:rsidR="00B3291C" w14:paraId="3B33D9E0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24DFDE7" w14:textId="77777777" w:rsidR="00B3291C" w:rsidRDefault="00B3291C" w:rsidP="008379B1">
                  <w:r>
                    <w:t>Imprimante</w:t>
                  </w:r>
                </w:p>
              </w:tc>
              <w:tc>
                <w:tcPr>
                  <w:tcW w:w="0" w:type="auto"/>
                </w:tcPr>
                <w:p w14:paraId="5512542B" w14:textId="77777777" w:rsidR="00B3291C" w:rsidRDefault="00B3291C" w:rsidP="008379B1">
                  <w:r>
                    <w:t>- Il y a 1 imprimante dans la salle</w:t>
                  </w:r>
                </w:p>
              </w:tc>
            </w:tr>
            <w:tr w:rsidR="00B3291C" w14:paraId="48F60517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F3A4190" w14:textId="77777777" w:rsidR="00B3291C" w:rsidRDefault="00B3291C" w:rsidP="008379B1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08F20D54" w14:textId="77777777" w:rsidR="00B3291C" w:rsidRDefault="00B3291C" w:rsidP="008379B1">
                  <w:r>
                    <w:t>- Il y a 1 fenêtre dans la pièce</w:t>
                  </w:r>
                </w:p>
              </w:tc>
            </w:tr>
            <w:tr w:rsidR="00B3291C" w14:paraId="3104803D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12E1854" w14:textId="77777777" w:rsidR="00B3291C" w:rsidRDefault="00B3291C" w:rsidP="008379B1">
                  <w:r>
                    <w:t>Armoire</w:t>
                  </w:r>
                </w:p>
              </w:tc>
              <w:tc>
                <w:tcPr>
                  <w:tcW w:w="0" w:type="auto"/>
                </w:tcPr>
                <w:p w14:paraId="0068013F" w14:textId="77777777" w:rsidR="00B3291C" w:rsidRDefault="00B3291C" w:rsidP="008379B1">
                  <w:r>
                    <w:t>- Il y a 1 armoire pour stocker du papier</w:t>
                  </w:r>
                </w:p>
              </w:tc>
            </w:tr>
            <w:tr w:rsidR="00B3291C" w14:paraId="1CAA9E8C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4B88067" w14:textId="77777777" w:rsidR="00B3291C" w:rsidRDefault="00B3291C" w:rsidP="008379B1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0522A1EC" w14:textId="77777777" w:rsidR="00B3291C" w:rsidRDefault="00B3291C" w:rsidP="008379B1">
                  <w:r>
                    <w:t>- Il y a des murs gris clair</w:t>
                  </w:r>
                </w:p>
              </w:tc>
            </w:tr>
            <w:tr w:rsidR="00B3291C" w14:paraId="321A7EDC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8912318" w14:textId="77777777" w:rsidR="00B3291C" w:rsidRDefault="00B3291C" w:rsidP="008379B1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52FC3F70" w14:textId="77777777" w:rsidR="00B3291C" w:rsidRDefault="00B3291C" w:rsidP="008379B1">
                  <w:r>
                    <w:t>- Il y a une poubelle</w:t>
                  </w:r>
                </w:p>
              </w:tc>
            </w:tr>
            <w:tr w:rsidR="00B3291C" w14:paraId="45C06D31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D81893A" w14:textId="77777777" w:rsidR="00B3291C" w:rsidRDefault="00B3291C" w:rsidP="008379B1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2D7A3E9A" w14:textId="77777777" w:rsidR="00B3291C" w:rsidRDefault="00B3291C" w:rsidP="008379B1">
                  <w:r>
                    <w:t>- Il y a un sol noir</w:t>
                  </w:r>
                </w:p>
              </w:tc>
            </w:tr>
            <w:tr w:rsidR="00B3291C" w14:paraId="45D3F4AF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229C313" w14:textId="77777777" w:rsidR="00B3291C" w:rsidRDefault="00B3291C" w:rsidP="008379B1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172D7451" w14:textId="77777777" w:rsidR="00B3291C" w:rsidRDefault="00B3291C" w:rsidP="008379B1">
                  <w:r>
                    <w:t>- Il y a une porte en bois</w:t>
                  </w:r>
                </w:p>
              </w:tc>
            </w:tr>
            <w:tr w:rsidR="00B3291C" w14:paraId="1C6D95CB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F5EC353" w14:textId="77777777" w:rsidR="00B3291C" w:rsidRDefault="00B3291C" w:rsidP="008379B1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21783A9E" w14:textId="77777777" w:rsidR="00B3291C" w:rsidRDefault="00B3291C" w:rsidP="008379B1">
                  <w:r>
                    <w:t>- Il y a un tapis sous l'imprimante</w:t>
                  </w:r>
                </w:p>
              </w:tc>
            </w:tr>
          </w:tbl>
          <w:p w14:paraId="331850C8" w14:textId="77777777" w:rsidR="00B3291C" w:rsidRDefault="00B3291C" w:rsidP="008379B1"/>
        </w:tc>
      </w:tr>
    </w:tbl>
    <w:p w14:paraId="15997878" w14:textId="77777777" w:rsidR="00B3291C" w:rsidRDefault="00B3291C" w:rsidP="00B3291C"/>
    <w:p w14:paraId="3BAF4186" w14:textId="77777777" w:rsidR="00B3291C" w:rsidRDefault="00B3291C" w:rsidP="00B3291C">
      <w:pPr>
        <w:pStyle w:val="Titre3"/>
        <w:numPr>
          <w:ilvl w:val="0"/>
          <w:numId w:val="0"/>
        </w:numPr>
        <w:pPrChange w:id="34" w:author="Alexandre Dürrenmatt" w:date="2024-04-23T16:18:00Z">
          <w:pPr>
            <w:pStyle w:val="Titre3"/>
          </w:pPr>
        </w:pPrChange>
      </w:pPr>
      <w:r>
        <w:t>Salle d'imprimante D04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19FF081A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D7198C8" w14:textId="77777777" w:rsidR="00B3291C" w:rsidRDefault="00B3291C" w:rsidP="008379B1">
            <w:r>
              <w:t>En tant qu'élève Je veux une salle d'imprimante Afin de pouvoir imprimer des papiers si j'en ai besoin</w:t>
            </w:r>
          </w:p>
        </w:tc>
      </w:tr>
      <w:tr w:rsidR="00B3291C" w14:paraId="72256689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7E67FF2" w14:textId="77777777" w:rsidR="00B3291C" w:rsidRDefault="00B3291C" w:rsidP="008379B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4077"/>
            </w:tblGrid>
            <w:tr w:rsidR="00B3291C" w14:paraId="1A0A0D94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0C75117" w14:textId="77777777" w:rsidR="00B3291C" w:rsidRDefault="00B3291C" w:rsidP="008379B1">
                  <w:r>
                    <w:t>Imprimante</w:t>
                  </w:r>
                </w:p>
              </w:tc>
              <w:tc>
                <w:tcPr>
                  <w:tcW w:w="0" w:type="auto"/>
                </w:tcPr>
                <w:p w14:paraId="497EA198" w14:textId="77777777" w:rsidR="00B3291C" w:rsidRDefault="00B3291C" w:rsidP="008379B1">
                  <w:r>
                    <w:t>- Il y a 1 imprimante dans la salle</w:t>
                  </w:r>
                </w:p>
              </w:tc>
            </w:tr>
            <w:tr w:rsidR="00B3291C" w14:paraId="64A39D48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EB79393" w14:textId="77777777" w:rsidR="00B3291C" w:rsidRDefault="00B3291C" w:rsidP="008379B1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33A539B5" w14:textId="77777777" w:rsidR="00B3291C" w:rsidRDefault="00B3291C" w:rsidP="008379B1">
                  <w:r>
                    <w:t>- Il y a 1 fenêtre dans la pièce</w:t>
                  </w:r>
                </w:p>
              </w:tc>
            </w:tr>
            <w:tr w:rsidR="00B3291C" w14:paraId="3B3205E1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3D5CCC3" w14:textId="77777777" w:rsidR="00B3291C" w:rsidRDefault="00B3291C" w:rsidP="008379B1">
                  <w:r>
                    <w:t>Armoire</w:t>
                  </w:r>
                </w:p>
              </w:tc>
              <w:tc>
                <w:tcPr>
                  <w:tcW w:w="0" w:type="auto"/>
                </w:tcPr>
                <w:p w14:paraId="6C1D4D79" w14:textId="77777777" w:rsidR="00B3291C" w:rsidRDefault="00B3291C" w:rsidP="008379B1">
                  <w:r>
                    <w:t>- Il y a une armoire pour stocker du papier</w:t>
                  </w:r>
                </w:p>
              </w:tc>
            </w:tr>
            <w:tr w:rsidR="00B3291C" w14:paraId="37C83BB5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186A60" w14:textId="77777777" w:rsidR="00B3291C" w:rsidRDefault="00B3291C" w:rsidP="008379B1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08B58BFE" w14:textId="77777777" w:rsidR="00B3291C" w:rsidRDefault="00B3291C" w:rsidP="008379B1">
                  <w:r>
                    <w:t>- Je veux des murs gris clair</w:t>
                  </w:r>
                </w:p>
              </w:tc>
            </w:tr>
            <w:tr w:rsidR="00B3291C" w14:paraId="2F77164B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7A75D95" w14:textId="77777777" w:rsidR="00B3291C" w:rsidRDefault="00B3291C" w:rsidP="008379B1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0ABDD3E8" w14:textId="77777777" w:rsidR="00B3291C" w:rsidRDefault="00B3291C" w:rsidP="008379B1">
                  <w:r>
                    <w:t>- Il y a une poubelle</w:t>
                  </w:r>
                </w:p>
              </w:tc>
            </w:tr>
            <w:tr w:rsidR="00B3291C" w14:paraId="50BEFE7A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69EF8C4" w14:textId="77777777" w:rsidR="00B3291C" w:rsidRDefault="00B3291C" w:rsidP="008379B1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1BBA2F8D" w14:textId="77777777" w:rsidR="00B3291C" w:rsidRDefault="00B3291C" w:rsidP="008379B1">
                  <w:r>
                    <w:t>- Il y a un sol noir</w:t>
                  </w:r>
                </w:p>
              </w:tc>
            </w:tr>
            <w:tr w:rsidR="00B3291C" w14:paraId="5613D7BC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A356862" w14:textId="77777777" w:rsidR="00B3291C" w:rsidRDefault="00B3291C" w:rsidP="008379B1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7DF25E2D" w14:textId="77777777" w:rsidR="00B3291C" w:rsidRDefault="00B3291C" w:rsidP="008379B1">
                  <w:r>
                    <w:t>- Il y a une porte en bois</w:t>
                  </w:r>
                </w:p>
              </w:tc>
            </w:tr>
            <w:tr w:rsidR="00B3291C" w14:paraId="575C47AE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2483D02" w14:textId="77777777" w:rsidR="00B3291C" w:rsidRDefault="00B3291C" w:rsidP="008379B1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38595D47" w14:textId="77777777" w:rsidR="00B3291C" w:rsidRDefault="00B3291C" w:rsidP="008379B1">
                  <w:r>
                    <w:t>- Il y a un tapis sous l'imprimante</w:t>
                  </w:r>
                </w:p>
              </w:tc>
            </w:tr>
          </w:tbl>
          <w:p w14:paraId="0A36C4B7" w14:textId="77777777" w:rsidR="00B3291C" w:rsidRDefault="00B3291C" w:rsidP="008379B1"/>
        </w:tc>
      </w:tr>
    </w:tbl>
    <w:p w14:paraId="1FDB8F9B" w14:textId="77777777" w:rsidR="00B3291C" w:rsidRDefault="00B3291C" w:rsidP="00B3291C"/>
    <w:p w14:paraId="4520EE45" w14:textId="77777777" w:rsidR="00B3291C" w:rsidRDefault="00B3291C" w:rsidP="00B3291C">
      <w:pPr>
        <w:pStyle w:val="Titre3"/>
        <w:numPr>
          <w:ilvl w:val="0"/>
          <w:numId w:val="0"/>
        </w:numPr>
        <w:pPrChange w:id="35" w:author="Alexandre Dürrenmatt" w:date="2024-04-23T16:18:00Z">
          <w:pPr>
            <w:pStyle w:val="Titre3"/>
          </w:pPr>
        </w:pPrChange>
      </w:pPr>
      <w:r>
        <w:t>Toilettes D12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7"/>
      </w:tblGrid>
      <w:tr w:rsidR="00B3291C" w14:paraId="0F12E403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B61B96A" w14:textId="77777777" w:rsidR="00B3291C" w:rsidRDefault="00B3291C" w:rsidP="008379B1">
            <w:r>
              <w:t xml:space="preserve">En tant </w:t>
            </w:r>
            <w:proofErr w:type="gramStart"/>
            <w:r>
              <w:t>qu'élèves Je</w:t>
            </w:r>
            <w:proofErr w:type="gramEnd"/>
            <w:r>
              <w:t xml:space="preserve"> veux des toilettes Pour pouvoir faire mes besoins</w:t>
            </w:r>
          </w:p>
        </w:tc>
      </w:tr>
      <w:tr w:rsidR="00B3291C" w14:paraId="127D1152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2C20C06" w14:textId="77777777" w:rsidR="00B3291C" w:rsidRDefault="00B3291C" w:rsidP="008379B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69"/>
              <w:gridCol w:w="6018"/>
            </w:tblGrid>
            <w:tr w:rsidR="00B3291C" w14:paraId="21B067AE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9542037" w14:textId="77777777" w:rsidR="00B3291C" w:rsidRDefault="00B3291C" w:rsidP="008379B1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14:paraId="3B64B63F" w14:textId="77777777" w:rsidR="00B3291C" w:rsidRDefault="00B3291C" w:rsidP="008379B1">
                  <w:r>
                    <w:t xml:space="preserve">- Il y a 3 petites pièces différente avec des toilettes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l'intérieur</w:t>
                  </w:r>
                </w:p>
              </w:tc>
            </w:tr>
            <w:tr w:rsidR="00B3291C" w14:paraId="2B923465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7863B0E" w14:textId="77777777" w:rsidR="00B3291C" w:rsidRDefault="00B3291C" w:rsidP="008379B1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43944E72" w14:textId="77777777" w:rsidR="00B3291C" w:rsidRDefault="00B3291C" w:rsidP="008379B1">
                  <w:r>
                    <w:t>- Il y a un lavabo par toilette</w:t>
                  </w:r>
                </w:p>
              </w:tc>
            </w:tr>
            <w:tr w:rsidR="00B3291C" w14:paraId="30A3E040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2F0DD63" w14:textId="77777777" w:rsidR="00B3291C" w:rsidRDefault="00B3291C" w:rsidP="008379B1">
                  <w:r>
                    <w:t>Savon</w:t>
                  </w:r>
                </w:p>
              </w:tc>
              <w:tc>
                <w:tcPr>
                  <w:tcW w:w="0" w:type="auto"/>
                </w:tcPr>
                <w:p w14:paraId="0D69D883" w14:textId="77777777" w:rsidR="00B3291C" w:rsidRDefault="00B3291C" w:rsidP="008379B1">
                  <w:r>
                    <w:t>- Il y a une boite de savon par toilettes</w:t>
                  </w:r>
                </w:p>
              </w:tc>
            </w:tr>
            <w:tr w:rsidR="00B3291C" w14:paraId="5EE8B8D7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9DEB5BE" w14:textId="77777777" w:rsidR="00B3291C" w:rsidRDefault="00B3291C" w:rsidP="008379B1">
                  <w:r>
                    <w:t>Papier pour les mains</w:t>
                  </w:r>
                </w:p>
              </w:tc>
              <w:tc>
                <w:tcPr>
                  <w:tcW w:w="0" w:type="auto"/>
                </w:tcPr>
                <w:p w14:paraId="0FEF003C" w14:textId="77777777" w:rsidR="00B3291C" w:rsidRDefault="00B3291C" w:rsidP="008379B1">
                  <w:r>
                    <w:t>- Il y a 1 distributeur de papier pour les mains par toilette</w:t>
                  </w:r>
                </w:p>
              </w:tc>
            </w:tr>
            <w:tr w:rsidR="00B3291C" w14:paraId="2D050673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107EF0B" w14:textId="77777777" w:rsidR="00B3291C" w:rsidRDefault="00B3291C" w:rsidP="008379B1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486A31CB" w14:textId="77777777" w:rsidR="00B3291C" w:rsidRDefault="00B3291C" w:rsidP="008379B1">
                  <w:r>
                    <w:t>- Il y a une poubelle dans chaque toilettes</w:t>
                  </w:r>
                </w:p>
              </w:tc>
            </w:tr>
            <w:tr w:rsidR="00B3291C" w14:paraId="712307AE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4D52B1E" w14:textId="77777777" w:rsidR="00B3291C" w:rsidRDefault="00B3291C" w:rsidP="008379B1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70E3E05B" w14:textId="77777777" w:rsidR="00B3291C" w:rsidRDefault="00B3291C" w:rsidP="008379B1">
                  <w:r>
                    <w:t xml:space="preserve">- Il y a </w:t>
                  </w:r>
                  <w:proofErr w:type="spellStart"/>
                  <w:proofErr w:type="gramStart"/>
                  <w:r>
                    <w:t>tout</w:t>
                  </w:r>
                  <w:proofErr w:type="spellEnd"/>
                  <w:r>
                    <w:t xml:space="preserve"> les murs blanc</w:t>
                  </w:r>
                  <w:proofErr w:type="gramEnd"/>
                  <w:r>
                    <w:t xml:space="preserve"> par toilette</w:t>
                  </w:r>
                </w:p>
              </w:tc>
            </w:tr>
            <w:tr w:rsidR="00B3291C" w14:paraId="59C7D386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7EA8B87" w14:textId="77777777" w:rsidR="00B3291C" w:rsidRDefault="00B3291C" w:rsidP="008379B1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14:paraId="2BF7BAD9" w14:textId="77777777" w:rsidR="00B3291C" w:rsidRDefault="00B3291C" w:rsidP="008379B1">
                  <w:r>
                    <w:t>- Il y a un interrupteur pour la lumière dans chaque toilette</w:t>
                  </w:r>
                </w:p>
              </w:tc>
            </w:tr>
            <w:tr w:rsidR="00B3291C" w14:paraId="35E97016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20A9A76" w14:textId="77777777" w:rsidR="00B3291C" w:rsidRDefault="00B3291C" w:rsidP="008379B1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4BD49874" w14:textId="77777777" w:rsidR="00B3291C" w:rsidRDefault="00B3291C" w:rsidP="008379B1">
                  <w:r>
                    <w:t>- Il y a une porte en bois claire</w:t>
                  </w:r>
                </w:p>
              </w:tc>
            </w:tr>
            <w:tr w:rsidR="00B3291C" w14:paraId="76B94CF5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77DBC94" w14:textId="77777777" w:rsidR="00B3291C" w:rsidRDefault="00B3291C" w:rsidP="008379B1">
                  <w:r>
                    <w:t>Papier toilette</w:t>
                  </w:r>
                </w:p>
              </w:tc>
              <w:tc>
                <w:tcPr>
                  <w:tcW w:w="0" w:type="auto"/>
                </w:tcPr>
                <w:p w14:paraId="0DB869A3" w14:textId="77777777" w:rsidR="00B3291C" w:rsidRDefault="00B3291C" w:rsidP="008379B1">
                  <w:r>
                    <w:t>- Il y un rouleau de papier toilette par toilette</w:t>
                  </w:r>
                </w:p>
              </w:tc>
            </w:tr>
          </w:tbl>
          <w:p w14:paraId="3DCA3C6E" w14:textId="77777777" w:rsidR="00B3291C" w:rsidRDefault="00B3291C" w:rsidP="008379B1"/>
        </w:tc>
      </w:tr>
    </w:tbl>
    <w:p w14:paraId="630E2398" w14:textId="77777777" w:rsidR="00B3291C" w:rsidRDefault="00B3291C" w:rsidP="00B3291C"/>
    <w:p w14:paraId="30786FE3" w14:textId="77777777" w:rsidR="00B3291C" w:rsidRDefault="00B3291C" w:rsidP="00B3291C">
      <w:pPr>
        <w:pStyle w:val="Titre3"/>
        <w:numPr>
          <w:ilvl w:val="0"/>
          <w:numId w:val="0"/>
        </w:numPr>
        <w:pPrChange w:id="36" w:author="Alexandre Dürrenmatt" w:date="2024-04-23T16:18:00Z">
          <w:pPr>
            <w:pStyle w:val="Titre3"/>
          </w:pPr>
        </w:pPrChange>
      </w:pPr>
      <w:r>
        <w:lastRenderedPageBreak/>
        <w:t>Salle de classe étage D08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36FD4CE2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7692000" w14:textId="77777777" w:rsidR="00B3291C" w:rsidRDefault="00B3291C" w:rsidP="008379B1">
            <w:proofErr w:type="gramStart"/>
            <w:r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B3291C" w14:paraId="041216E0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E7B4C60" w14:textId="77777777" w:rsidR="00B3291C" w:rsidRDefault="00B3291C" w:rsidP="008379B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B3291C" w14:paraId="46B182D4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B2DC349" w14:textId="77777777" w:rsidR="00B3291C" w:rsidRDefault="00B3291C" w:rsidP="008379B1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35A99B24" w14:textId="77777777" w:rsidR="00B3291C" w:rsidRDefault="00B3291C" w:rsidP="008379B1">
                  <w:r>
                    <w:t xml:space="preserve">Quand j'entre dans la classe il y'a trois rangées </w:t>
                  </w:r>
                  <w:proofErr w:type="gramStart"/>
                  <w:r>
                    <w:t>de  4</w:t>
                  </w:r>
                  <w:proofErr w:type="gramEnd"/>
                  <w:r>
                    <w:t xml:space="preserve"> tables chacune.</w:t>
                  </w:r>
                </w:p>
              </w:tc>
            </w:tr>
            <w:tr w:rsidR="00B3291C" w14:paraId="03173B2F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2F4D52F" w14:textId="77777777" w:rsidR="00B3291C" w:rsidRDefault="00B3291C" w:rsidP="008379B1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5A34192" w14:textId="77777777" w:rsidR="00B3291C" w:rsidRDefault="00B3291C" w:rsidP="008379B1">
                  <w:r>
                    <w:t>Quand j'entre dans la salle je vois une bibliothèque à ma droite.</w:t>
                  </w:r>
                </w:p>
              </w:tc>
            </w:tr>
            <w:tr w:rsidR="00B3291C" w14:paraId="2D90D457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D4635F2" w14:textId="77777777" w:rsidR="00B3291C" w:rsidRDefault="00B3291C" w:rsidP="008379B1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9903D69" w14:textId="77777777" w:rsidR="00B3291C" w:rsidRDefault="00B3291C" w:rsidP="008379B1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B3291C" w14:paraId="34DF2050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82ED65D" w14:textId="77777777" w:rsidR="00B3291C" w:rsidRDefault="00B3291C" w:rsidP="008379B1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7E26F93" w14:textId="77777777" w:rsidR="00B3291C" w:rsidRDefault="00B3291C" w:rsidP="008379B1">
                  <w:r>
                    <w:t>Les chaises sont devant les tables</w:t>
                  </w:r>
                </w:p>
              </w:tc>
            </w:tr>
            <w:tr w:rsidR="00B3291C" w14:paraId="49285AF3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EE76298" w14:textId="77777777" w:rsidR="00B3291C" w:rsidRDefault="00B3291C" w:rsidP="008379B1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3DBE50A3" w14:textId="77777777" w:rsidR="00B3291C" w:rsidRDefault="00B3291C" w:rsidP="008379B1">
                  <w:r>
                    <w:t>Devant les tables se positionne un tableau blanc</w:t>
                  </w:r>
                </w:p>
              </w:tc>
            </w:tr>
            <w:tr w:rsidR="00B3291C" w14:paraId="5C04296B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C35FF09" w14:textId="77777777" w:rsidR="00B3291C" w:rsidRDefault="00B3291C" w:rsidP="008379B1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2E85BF2F" w14:textId="77777777" w:rsidR="00B3291C" w:rsidRDefault="00B3291C" w:rsidP="008379B1">
                  <w:r>
                    <w:t>Sur chaque table se trouvent deux écrans avec un clavier et souris</w:t>
                  </w:r>
                </w:p>
              </w:tc>
            </w:tr>
            <w:tr w:rsidR="00B3291C" w14:paraId="79FBF0A4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6B5C251" w14:textId="77777777" w:rsidR="00B3291C" w:rsidRDefault="00B3291C" w:rsidP="008379B1">
                  <w:proofErr w:type="gramStart"/>
                  <w:r>
                    <w:t>canapé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5EC6C1A" w14:textId="77777777" w:rsidR="00B3291C" w:rsidRDefault="00B3291C" w:rsidP="008379B1">
                  <w:r>
                    <w:t>Au fond de la salle, dans le coin à droite se trouve un canapé à quatre places</w:t>
                  </w:r>
                </w:p>
              </w:tc>
            </w:tr>
            <w:tr w:rsidR="00B3291C" w14:paraId="4940AF3C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14BC38E" w14:textId="77777777" w:rsidR="00B3291C" w:rsidRDefault="00B3291C" w:rsidP="008379B1">
                  <w:proofErr w:type="gramStart"/>
                  <w:r>
                    <w:t>poufs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29A01B7" w14:textId="77777777" w:rsidR="00B3291C" w:rsidRDefault="00B3291C" w:rsidP="008379B1">
                  <w:r>
                    <w:t>Devant ce canapé se trouvent deux poufs</w:t>
                  </w:r>
                </w:p>
              </w:tc>
            </w:tr>
          </w:tbl>
          <w:p w14:paraId="518F5DE6" w14:textId="77777777" w:rsidR="00B3291C" w:rsidRDefault="00B3291C" w:rsidP="008379B1"/>
        </w:tc>
      </w:tr>
    </w:tbl>
    <w:p w14:paraId="45044C71" w14:textId="77777777" w:rsidR="00B3291C" w:rsidRDefault="00B3291C" w:rsidP="00B3291C"/>
    <w:p w14:paraId="50F56650" w14:textId="77777777" w:rsidR="00B3291C" w:rsidRDefault="00B3291C" w:rsidP="00B3291C">
      <w:pPr>
        <w:pStyle w:val="Titre3"/>
        <w:numPr>
          <w:ilvl w:val="0"/>
          <w:numId w:val="0"/>
        </w:numPr>
        <w:pPrChange w:id="37" w:author="Alexandre Dürrenmatt" w:date="2024-04-23T16:18:00Z">
          <w:pPr>
            <w:pStyle w:val="Titre3"/>
          </w:pPr>
        </w:pPrChange>
      </w:pPr>
      <w:r>
        <w:t>Salle de classe 1er étage D03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7B52F3CF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162EE0A" w14:textId="77777777" w:rsidR="00B3291C" w:rsidRDefault="00B3291C" w:rsidP="008379B1">
            <w:proofErr w:type="gramStart"/>
            <w:r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B3291C" w14:paraId="0D377472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86047E8" w14:textId="77777777" w:rsidR="00B3291C" w:rsidRDefault="00B3291C" w:rsidP="008379B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B3291C" w14:paraId="2107CF57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0B364EC" w14:textId="77777777" w:rsidR="00B3291C" w:rsidRDefault="00B3291C" w:rsidP="008379B1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5D33A32D" w14:textId="77777777" w:rsidR="00B3291C" w:rsidRDefault="00B3291C" w:rsidP="008379B1">
                  <w:r>
                    <w:t xml:space="preserve">Quand j'entre dans la classe il y'a trois rangées </w:t>
                  </w:r>
                  <w:proofErr w:type="gramStart"/>
                  <w:r>
                    <w:t>de  4</w:t>
                  </w:r>
                  <w:proofErr w:type="gramEnd"/>
                  <w:r>
                    <w:t xml:space="preserve"> tables chacune.</w:t>
                  </w:r>
                </w:p>
              </w:tc>
            </w:tr>
            <w:tr w:rsidR="00B3291C" w14:paraId="205A67F2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3A9F5DA" w14:textId="77777777" w:rsidR="00B3291C" w:rsidRDefault="00B3291C" w:rsidP="008379B1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A497D57" w14:textId="77777777" w:rsidR="00B3291C" w:rsidRDefault="00B3291C" w:rsidP="008379B1">
                  <w:r>
                    <w:t>Quand j'entre dans la salle je vois une bibliothèque à ma droite.</w:t>
                  </w:r>
                </w:p>
              </w:tc>
            </w:tr>
            <w:tr w:rsidR="00B3291C" w14:paraId="1806C43F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75273A0" w14:textId="77777777" w:rsidR="00B3291C" w:rsidRDefault="00B3291C" w:rsidP="008379B1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12A8A41" w14:textId="77777777" w:rsidR="00B3291C" w:rsidRDefault="00B3291C" w:rsidP="008379B1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B3291C" w14:paraId="34BA9811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6A35630" w14:textId="77777777" w:rsidR="00B3291C" w:rsidRDefault="00B3291C" w:rsidP="008379B1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32E5D35" w14:textId="77777777" w:rsidR="00B3291C" w:rsidRDefault="00B3291C" w:rsidP="008379B1">
                  <w:r>
                    <w:t>Les chaises sont devant les tables</w:t>
                  </w:r>
                </w:p>
              </w:tc>
            </w:tr>
            <w:tr w:rsidR="00B3291C" w14:paraId="00197AF8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5688789" w14:textId="77777777" w:rsidR="00B3291C" w:rsidRDefault="00B3291C" w:rsidP="008379B1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462477EC" w14:textId="77777777" w:rsidR="00B3291C" w:rsidRDefault="00B3291C" w:rsidP="008379B1">
                  <w:r>
                    <w:t>Devant les tables se positionne un tableau blanc</w:t>
                  </w:r>
                </w:p>
              </w:tc>
            </w:tr>
            <w:tr w:rsidR="00B3291C" w14:paraId="7CBB74E4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C8F3496" w14:textId="77777777" w:rsidR="00B3291C" w:rsidRDefault="00B3291C" w:rsidP="008379B1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4CE15D0C" w14:textId="77777777" w:rsidR="00B3291C" w:rsidRDefault="00B3291C" w:rsidP="008379B1">
                  <w:r>
                    <w:t>Sur chaque table se trouvent deux écrans avec un clavier et souris</w:t>
                  </w:r>
                </w:p>
              </w:tc>
            </w:tr>
            <w:tr w:rsidR="00B3291C" w14:paraId="3A6CCEC0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E803F5F" w14:textId="77777777" w:rsidR="00B3291C" w:rsidRDefault="00B3291C" w:rsidP="008379B1">
                  <w:proofErr w:type="gramStart"/>
                  <w:r>
                    <w:t>canapé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90BF2C1" w14:textId="77777777" w:rsidR="00B3291C" w:rsidRDefault="00B3291C" w:rsidP="008379B1">
                  <w:r>
                    <w:t>Au fond de la salle, dans le coin à droite se trouve un canapé à quatre places</w:t>
                  </w:r>
                </w:p>
              </w:tc>
            </w:tr>
            <w:tr w:rsidR="00B3291C" w14:paraId="25640EB4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B446028" w14:textId="77777777" w:rsidR="00B3291C" w:rsidRDefault="00B3291C" w:rsidP="008379B1">
                  <w:proofErr w:type="gramStart"/>
                  <w:r>
                    <w:t>poufs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929D885" w14:textId="77777777" w:rsidR="00B3291C" w:rsidRDefault="00B3291C" w:rsidP="008379B1">
                  <w:r>
                    <w:t>Devant ce canapé se trouvent deux poufs</w:t>
                  </w:r>
                </w:p>
              </w:tc>
            </w:tr>
          </w:tbl>
          <w:p w14:paraId="0A94E590" w14:textId="77777777" w:rsidR="00B3291C" w:rsidRDefault="00B3291C" w:rsidP="008379B1"/>
        </w:tc>
      </w:tr>
    </w:tbl>
    <w:p w14:paraId="237AF68F" w14:textId="77777777" w:rsidR="00B3291C" w:rsidRDefault="00B3291C" w:rsidP="00B3291C"/>
    <w:p w14:paraId="3F5187D1" w14:textId="77777777" w:rsidR="00B3291C" w:rsidRDefault="00B3291C" w:rsidP="00B3291C">
      <w:pPr>
        <w:pStyle w:val="Titre3"/>
        <w:numPr>
          <w:ilvl w:val="0"/>
          <w:numId w:val="0"/>
        </w:numPr>
        <w:pPrChange w:id="38" w:author="Alexandre Dürrenmatt" w:date="2024-04-23T16:18:00Z">
          <w:pPr>
            <w:pStyle w:val="Titre3"/>
          </w:pPr>
        </w:pPrChange>
      </w:pPr>
      <w:r>
        <w:t>Salle de classe étage D01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2A066636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5D43BC9" w14:textId="77777777" w:rsidR="00B3291C" w:rsidRDefault="00B3291C" w:rsidP="008379B1">
            <w:proofErr w:type="gramStart"/>
            <w:r>
              <w:t>En tant que élève</w:t>
            </w:r>
            <w:proofErr w:type="gramEnd"/>
            <w:r>
              <w:t xml:space="preserve"> Je veux une salle de classe en 1er étage Pour suivre les cours</w:t>
            </w:r>
          </w:p>
        </w:tc>
      </w:tr>
      <w:tr w:rsidR="00B3291C" w14:paraId="1ACA3A4D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28BF770" w14:textId="77777777" w:rsidR="00B3291C" w:rsidRDefault="00B3291C" w:rsidP="008379B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B3291C" w14:paraId="7B061B30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EA06B03" w14:textId="77777777" w:rsidR="00B3291C" w:rsidRDefault="00B3291C" w:rsidP="008379B1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4B363E70" w14:textId="77777777" w:rsidR="00B3291C" w:rsidRDefault="00B3291C" w:rsidP="008379B1">
                  <w:r>
                    <w:t xml:space="preserve">Quand j'entre dans la classe il y'a trois rangées </w:t>
                  </w:r>
                  <w:proofErr w:type="gramStart"/>
                  <w:r>
                    <w:t>de  4</w:t>
                  </w:r>
                  <w:proofErr w:type="gramEnd"/>
                  <w:r>
                    <w:t xml:space="preserve"> tables chacune.</w:t>
                  </w:r>
                </w:p>
              </w:tc>
            </w:tr>
            <w:tr w:rsidR="00B3291C" w14:paraId="7D2ABA24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44DEBBC" w14:textId="77777777" w:rsidR="00B3291C" w:rsidRDefault="00B3291C" w:rsidP="008379B1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C596955" w14:textId="77777777" w:rsidR="00B3291C" w:rsidRDefault="00B3291C" w:rsidP="008379B1">
                  <w:r>
                    <w:t>Quand j'entre dans la salle je vois une bibliothèque à ma droite.</w:t>
                  </w:r>
                </w:p>
              </w:tc>
            </w:tr>
            <w:tr w:rsidR="00B3291C" w14:paraId="3E12F1E2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B33F63B" w14:textId="77777777" w:rsidR="00B3291C" w:rsidRDefault="00B3291C" w:rsidP="008379B1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37A18B7" w14:textId="77777777" w:rsidR="00B3291C" w:rsidRDefault="00B3291C" w:rsidP="008379B1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B3291C" w14:paraId="3556419E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7D636ED" w14:textId="77777777" w:rsidR="00B3291C" w:rsidRDefault="00B3291C" w:rsidP="008379B1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0061B67" w14:textId="77777777" w:rsidR="00B3291C" w:rsidRDefault="00B3291C" w:rsidP="008379B1">
                  <w:r>
                    <w:t>Les chaises sont devant les tables</w:t>
                  </w:r>
                </w:p>
              </w:tc>
            </w:tr>
            <w:tr w:rsidR="00B3291C" w14:paraId="45089EB5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9202656" w14:textId="77777777" w:rsidR="00B3291C" w:rsidRDefault="00B3291C" w:rsidP="008379B1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716B8635" w14:textId="77777777" w:rsidR="00B3291C" w:rsidRDefault="00B3291C" w:rsidP="008379B1">
                  <w:r>
                    <w:t>Devant les tables se positionne un tableau blanc</w:t>
                  </w:r>
                </w:p>
              </w:tc>
            </w:tr>
            <w:tr w:rsidR="00B3291C" w14:paraId="22A608C0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6BD5E8A" w14:textId="77777777" w:rsidR="00B3291C" w:rsidRDefault="00B3291C" w:rsidP="008379B1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59E0DDB3" w14:textId="77777777" w:rsidR="00B3291C" w:rsidRDefault="00B3291C" w:rsidP="008379B1">
                  <w:r>
                    <w:t>Sur chaque table se trouvent deux écrans avec un clavier et souris</w:t>
                  </w:r>
                </w:p>
              </w:tc>
            </w:tr>
            <w:tr w:rsidR="00B3291C" w14:paraId="78996C08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6AA76BB" w14:textId="77777777" w:rsidR="00B3291C" w:rsidRDefault="00B3291C" w:rsidP="008379B1">
                  <w:proofErr w:type="gramStart"/>
                  <w:r>
                    <w:t>canapé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499BAA0" w14:textId="77777777" w:rsidR="00B3291C" w:rsidRDefault="00B3291C" w:rsidP="008379B1">
                  <w:r>
                    <w:t>Au fond de la salle, dans le coin à droite se trouve un canapé à quatre places</w:t>
                  </w:r>
                </w:p>
              </w:tc>
            </w:tr>
            <w:tr w:rsidR="00B3291C" w14:paraId="329271B8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0D25BEE" w14:textId="77777777" w:rsidR="00B3291C" w:rsidRDefault="00B3291C" w:rsidP="008379B1">
                  <w:proofErr w:type="gramStart"/>
                  <w:r>
                    <w:t>poufs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11D7807" w14:textId="77777777" w:rsidR="00B3291C" w:rsidRDefault="00B3291C" w:rsidP="008379B1">
                  <w:r>
                    <w:t>Devant ce canapé se trouvent deux poufs</w:t>
                  </w:r>
                </w:p>
              </w:tc>
            </w:tr>
          </w:tbl>
          <w:p w14:paraId="37217D21" w14:textId="77777777" w:rsidR="00B3291C" w:rsidRDefault="00B3291C" w:rsidP="008379B1"/>
        </w:tc>
      </w:tr>
    </w:tbl>
    <w:p w14:paraId="5B2B513F" w14:textId="77777777" w:rsidR="00B3291C" w:rsidRDefault="00B3291C" w:rsidP="00B3291C"/>
    <w:p w14:paraId="27D8BD59" w14:textId="77777777" w:rsidR="00B3291C" w:rsidRDefault="00B3291C" w:rsidP="00B3291C">
      <w:pPr>
        <w:pStyle w:val="Titre3"/>
        <w:numPr>
          <w:ilvl w:val="0"/>
          <w:numId w:val="0"/>
        </w:numPr>
        <w:pPrChange w:id="39" w:author="Alexandre Dürrenmatt" w:date="2024-04-23T16:18:00Z">
          <w:pPr>
            <w:pStyle w:val="Titre3"/>
          </w:pPr>
        </w:pPrChange>
      </w:pPr>
      <w:r>
        <w:t>Salle de classe 1er étage D06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230825B7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0E4C28B" w14:textId="77777777" w:rsidR="00B3291C" w:rsidRDefault="00B3291C" w:rsidP="008379B1">
            <w:proofErr w:type="gramStart"/>
            <w:r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B3291C" w14:paraId="32002549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A9BA172" w14:textId="77777777" w:rsidR="00B3291C" w:rsidRDefault="00B3291C" w:rsidP="008379B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365"/>
              <w:gridCol w:w="6675"/>
            </w:tblGrid>
            <w:tr w:rsidR="00B3291C" w14:paraId="5FFA64FE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F8D3C3A" w14:textId="77777777" w:rsidR="00B3291C" w:rsidRDefault="00B3291C" w:rsidP="008379B1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384C3E2F" w14:textId="77777777" w:rsidR="00B3291C" w:rsidRDefault="00B3291C" w:rsidP="008379B1">
                  <w:r>
                    <w:t>Quand j'entre dans la classe il y a trois rangées de 4 tables chacune.</w:t>
                  </w:r>
                </w:p>
              </w:tc>
            </w:tr>
            <w:tr w:rsidR="00B3291C" w14:paraId="6BE96226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4014EE6" w14:textId="77777777" w:rsidR="00B3291C" w:rsidRDefault="00B3291C" w:rsidP="008379B1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13C933C" w14:textId="77777777" w:rsidR="00B3291C" w:rsidRDefault="00B3291C" w:rsidP="008379B1">
                  <w:r>
                    <w:t>Quand j'entre dans la salle je vois une bibliothèque à ma droite.</w:t>
                  </w:r>
                </w:p>
              </w:tc>
            </w:tr>
            <w:tr w:rsidR="00B3291C" w14:paraId="0A504CF9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3674795" w14:textId="77777777" w:rsidR="00B3291C" w:rsidRDefault="00B3291C" w:rsidP="008379B1">
                  <w:proofErr w:type="gramStart"/>
                  <w:r>
                    <w:lastRenderedPageBreak/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C322207" w14:textId="77777777" w:rsidR="00B3291C" w:rsidRDefault="00B3291C" w:rsidP="008379B1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B3291C" w14:paraId="0EE5AF95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5A5AB8C" w14:textId="77777777" w:rsidR="00B3291C" w:rsidRDefault="00B3291C" w:rsidP="008379B1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FB2F172" w14:textId="77777777" w:rsidR="00B3291C" w:rsidRDefault="00B3291C" w:rsidP="008379B1">
                  <w:r>
                    <w:t>Les chaises sont devant les tables par poste</w:t>
                  </w:r>
                </w:p>
              </w:tc>
            </w:tr>
            <w:tr w:rsidR="00B3291C" w14:paraId="32810BC4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C8DA2B3" w14:textId="77777777" w:rsidR="00B3291C" w:rsidRDefault="00B3291C" w:rsidP="008379B1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00A77004" w14:textId="77777777" w:rsidR="00B3291C" w:rsidRDefault="00B3291C" w:rsidP="008379B1">
                  <w:r>
                    <w:t>Devant les tables se positionne un tableau blanc</w:t>
                  </w:r>
                </w:p>
              </w:tc>
            </w:tr>
            <w:tr w:rsidR="00B3291C" w14:paraId="4735608B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BAD2E88" w14:textId="77777777" w:rsidR="00B3291C" w:rsidRDefault="00B3291C" w:rsidP="008379B1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5DDECB98" w14:textId="77777777" w:rsidR="00B3291C" w:rsidRDefault="00B3291C" w:rsidP="008379B1">
                  <w:r>
                    <w:t>Sur chaque table se trouvent deux écrans avec un clavier et souris</w:t>
                  </w:r>
                </w:p>
              </w:tc>
            </w:tr>
            <w:tr w:rsidR="00B3291C" w14:paraId="6BEDA843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5C5A03E" w14:textId="77777777" w:rsidR="00B3291C" w:rsidRDefault="00B3291C" w:rsidP="008379B1">
                  <w:proofErr w:type="spellStart"/>
                  <w:proofErr w:type="gramStart"/>
                  <w:r>
                    <w:t>canapéxxxx</w:t>
                  </w:r>
                  <w:proofErr w:type="spellEnd"/>
                  <w:proofErr w:type="gramEnd"/>
                  <w:r>
                    <w:t xml:space="preserve"> TVVVV</w:t>
                  </w:r>
                </w:p>
              </w:tc>
              <w:tc>
                <w:tcPr>
                  <w:tcW w:w="0" w:type="auto"/>
                </w:tcPr>
                <w:p w14:paraId="69A14C01" w14:textId="77777777" w:rsidR="00B3291C" w:rsidRDefault="00B3291C" w:rsidP="008379B1">
                  <w:r>
                    <w:t>Au fond de la salle, dans le coin à droite se trouve un canapé à quatre places</w:t>
                  </w:r>
                </w:p>
              </w:tc>
            </w:tr>
            <w:tr w:rsidR="00B3291C" w14:paraId="55B73921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75D13BE" w14:textId="77777777" w:rsidR="00B3291C" w:rsidRDefault="00B3291C" w:rsidP="008379B1">
                  <w:proofErr w:type="spellStart"/>
                  <w:proofErr w:type="gramStart"/>
                  <w:r>
                    <w:t>poufsxxxxxx</w:t>
                  </w:r>
                  <w:proofErr w:type="spellEnd"/>
                  <w:proofErr w:type="gramEnd"/>
                  <w:r>
                    <w:t xml:space="preserve"> PRISES/PILONNES</w:t>
                  </w:r>
                </w:p>
              </w:tc>
              <w:tc>
                <w:tcPr>
                  <w:tcW w:w="0" w:type="auto"/>
                </w:tcPr>
                <w:p w14:paraId="68CB2E2C" w14:textId="77777777" w:rsidR="00B3291C" w:rsidRDefault="00B3291C" w:rsidP="008379B1">
                  <w:r>
                    <w:t>Devant ce canapé se trouvent deux poufs</w:t>
                  </w:r>
                </w:p>
              </w:tc>
            </w:tr>
          </w:tbl>
          <w:p w14:paraId="71179D72" w14:textId="77777777" w:rsidR="00B3291C" w:rsidRDefault="00B3291C" w:rsidP="008379B1"/>
        </w:tc>
      </w:tr>
    </w:tbl>
    <w:p w14:paraId="4AA3398F" w14:textId="77777777" w:rsidR="00B3291C" w:rsidRDefault="00B3291C" w:rsidP="00B3291C"/>
    <w:p w14:paraId="72E40D32" w14:textId="77777777" w:rsidR="00B3291C" w:rsidRDefault="00B3291C" w:rsidP="00B3291C">
      <w:pPr>
        <w:pStyle w:val="Titre3"/>
        <w:numPr>
          <w:ilvl w:val="0"/>
          <w:numId w:val="0"/>
        </w:numPr>
        <w:pPrChange w:id="40" w:author="Alexandre Dürrenmatt" w:date="2024-04-23T16:18:00Z">
          <w:pPr>
            <w:pStyle w:val="Titre3"/>
          </w:pPr>
        </w:pPrChange>
      </w:pPr>
      <w:r>
        <w:t>Salle de classe 2ème étage D18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3F69BF9B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1DB26BC" w14:textId="77777777" w:rsidR="00B3291C" w:rsidRDefault="00B3291C" w:rsidP="008379B1">
            <w:r>
              <w:t>En tant qu'élève Je veux une salle de classe au 2ème étage (très bien équipée) Pour les cours d'informatique</w:t>
            </w:r>
          </w:p>
        </w:tc>
      </w:tr>
      <w:tr w:rsidR="00B3291C" w14:paraId="4BEE0823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6E877D2" w14:textId="77777777" w:rsidR="00B3291C" w:rsidRDefault="00B3291C" w:rsidP="008379B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31"/>
              <w:gridCol w:w="7709"/>
            </w:tblGrid>
            <w:tr w:rsidR="00B3291C" w14:paraId="3FCE112B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F499D50" w14:textId="77777777" w:rsidR="00B3291C" w:rsidRDefault="00B3291C" w:rsidP="008379B1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3624E0BA" w14:textId="77777777" w:rsidR="00B3291C" w:rsidRDefault="00B3291C" w:rsidP="008379B1">
                  <w:r>
                    <w:t xml:space="preserve">Il y aura 17 tables gamer en boite avec la place pour deux écrans,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en groupes de 4, une table sera pour l'enseignant.</w:t>
                  </w:r>
                </w:p>
              </w:tc>
            </w:tr>
            <w:tr w:rsidR="00B3291C" w14:paraId="0BCE4C5A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F75710A" w14:textId="77777777" w:rsidR="00B3291C" w:rsidRDefault="00B3291C" w:rsidP="008379B1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77E8558" w14:textId="77777777" w:rsidR="00B3291C" w:rsidRDefault="00B3291C" w:rsidP="008379B1">
                  <w:r>
                    <w:t xml:space="preserve">Il aura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des prises </w:t>
                  </w:r>
                  <w:proofErr w:type="spellStart"/>
                  <w:r>
                    <w:t>electriques</w:t>
                  </w:r>
                  <w:proofErr w:type="spellEnd"/>
                  <w:r>
                    <w:t xml:space="preserve">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des groupes de 4 tables.</w:t>
                  </w:r>
                </w:p>
              </w:tc>
            </w:tr>
            <w:tr w:rsidR="00B3291C" w14:paraId="583B4282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453C1D6" w14:textId="77777777" w:rsidR="00B3291C" w:rsidRDefault="00B3291C" w:rsidP="008379B1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1C3FD781" w14:textId="77777777" w:rsidR="00B3291C" w:rsidRDefault="00B3291C" w:rsidP="008379B1">
                  <w:r>
                    <w:t>Il y aura un TV de 65 pouces au mur, derrière de la place de l'enseignant.</w:t>
                  </w:r>
                </w:p>
              </w:tc>
            </w:tr>
            <w:tr w:rsidR="00B3291C" w14:paraId="53A838B9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4735C7A" w14:textId="77777777" w:rsidR="00B3291C" w:rsidRDefault="00B3291C" w:rsidP="008379B1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8AF99B4" w14:textId="77777777" w:rsidR="00B3291C" w:rsidRDefault="00B3291C" w:rsidP="008379B1">
                  <w:r>
                    <w:t xml:space="preserve">Il y aura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gamer, une pour chaque poste</w:t>
                  </w:r>
                </w:p>
              </w:tc>
            </w:tr>
            <w:tr w:rsidR="00B3291C" w14:paraId="0B87BC47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7950318" w14:textId="77777777" w:rsidR="00B3291C" w:rsidRDefault="00B3291C" w:rsidP="008379B1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2AA4B385" w14:textId="77777777" w:rsidR="00B3291C" w:rsidRDefault="00B3291C" w:rsidP="008379B1">
                  <w:r>
                    <w:t xml:space="preserve">Il y aura deux écrans par poste de travail. Ils seront de 18 puces chacune et ils ne </w:t>
                  </w:r>
                  <w:proofErr w:type="spellStart"/>
                  <w:r>
                    <w:t>consumiront</w:t>
                  </w:r>
                  <w:proofErr w:type="spellEnd"/>
                  <w:r>
                    <w:t xml:space="preserve"> pas beaucoup </w:t>
                  </w:r>
                  <w:proofErr w:type="spellStart"/>
                  <w:r>
                    <w:t>d'energie</w:t>
                  </w:r>
                  <w:proofErr w:type="spellEnd"/>
                  <w:r>
                    <w:t>.</w:t>
                  </w:r>
                </w:p>
              </w:tc>
            </w:tr>
            <w:tr w:rsidR="00B3291C" w14:paraId="0884945D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14EA3CA" w14:textId="77777777" w:rsidR="00B3291C" w:rsidRDefault="00B3291C" w:rsidP="008379B1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0EE7ED5" w14:textId="77777777" w:rsidR="00B3291C" w:rsidRDefault="00B3291C" w:rsidP="008379B1">
                  <w:r>
                    <w:t xml:space="preserve">Il y aura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</w:t>
                  </w:r>
                </w:p>
              </w:tc>
            </w:tr>
            <w:tr w:rsidR="00B3291C" w14:paraId="6D545652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13C6550" w14:textId="77777777" w:rsidR="00B3291C" w:rsidRDefault="00B3291C" w:rsidP="008379B1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5078A5F" w14:textId="77777777" w:rsidR="00B3291C" w:rsidRDefault="00B3291C" w:rsidP="008379B1">
                  <w:r>
                    <w:t xml:space="preserve">Il y aura deux grandes </w:t>
                  </w:r>
                  <w:proofErr w:type="spellStart"/>
                  <w:r>
                    <w:t>fenetres</w:t>
                  </w:r>
                  <w:proofErr w:type="spellEnd"/>
                </w:p>
              </w:tc>
            </w:tr>
            <w:tr w:rsidR="00B3291C" w14:paraId="1649B635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78072A3" w14:textId="77777777" w:rsidR="00B3291C" w:rsidRDefault="00B3291C" w:rsidP="008379B1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75BAB1F3" w14:textId="77777777" w:rsidR="00B3291C" w:rsidRDefault="00B3291C" w:rsidP="008379B1">
                  <w:r>
                    <w:t>Il y aura un grand tapis dans la salle</w:t>
                  </w:r>
                </w:p>
              </w:tc>
            </w:tr>
            <w:tr w:rsidR="00B3291C" w14:paraId="7FD26955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4DFDDB5" w14:textId="77777777" w:rsidR="00B3291C" w:rsidRDefault="00B3291C" w:rsidP="008379B1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3B49230C" w14:textId="77777777" w:rsidR="00B3291C" w:rsidRDefault="00B3291C" w:rsidP="008379B1">
                  <w:r>
                    <w:t xml:space="preserve">Il y aura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</w:t>
                  </w:r>
                </w:p>
              </w:tc>
            </w:tr>
            <w:tr w:rsidR="00B3291C" w14:paraId="796CA671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61FEA40" w14:textId="77777777" w:rsidR="00B3291C" w:rsidRDefault="00B3291C" w:rsidP="008379B1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516A6334" w14:textId="77777777" w:rsidR="00B3291C" w:rsidRDefault="00B3291C" w:rsidP="008379B1">
                  <w:r>
                    <w:t xml:space="preserve">Il y aura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coin.</w:t>
                  </w:r>
                </w:p>
              </w:tc>
            </w:tr>
          </w:tbl>
          <w:p w14:paraId="583A341C" w14:textId="77777777" w:rsidR="00B3291C" w:rsidRDefault="00B3291C" w:rsidP="008379B1"/>
        </w:tc>
      </w:tr>
    </w:tbl>
    <w:p w14:paraId="05BB0B1F" w14:textId="77777777" w:rsidR="00B3291C" w:rsidRDefault="00B3291C" w:rsidP="00B3291C"/>
    <w:p w14:paraId="73A66705" w14:textId="77777777" w:rsidR="00B3291C" w:rsidRDefault="00B3291C" w:rsidP="00B3291C">
      <w:pPr>
        <w:pStyle w:val="Titre3"/>
        <w:numPr>
          <w:ilvl w:val="0"/>
          <w:numId w:val="0"/>
        </w:numPr>
        <w:pPrChange w:id="41" w:author="Alexandre Dürrenmatt" w:date="2024-04-23T16:18:00Z">
          <w:pPr>
            <w:pStyle w:val="Titre3"/>
          </w:pPr>
        </w:pPrChange>
      </w:pPr>
      <w:r>
        <w:t>Salle de classe 2ème étage D13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79555B1C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1CB24F3" w14:textId="77777777" w:rsidR="00B3291C" w:rsidRDefault="00B3291C" w:rsidP="008379B1">
            <w:r>
              <w:t xml:space="preserve">En tant qu'élève Je veux une salle de classe au 2ème </w:t>
            </w:r>
            <w:proofErr w:type="gramStart"/>
            <w:r>
              <w:t>étage  Pour</w:t>
            </w:r>
            <w:proofErr w:type="gramEnd"/>
            <w:r>
              <w:t xml:space="preserve"> les cours d'informatique</w:t>
            </w:r>
          </w:p>
        </w:tc>
      </w:tr>
      <w:tr w:rsidR="00B3291C" w14:paraId="3B3E078A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A954365" w14:textId="77777777" w:rsidR="00B3291C" w:rsidRDefault="00B3291C" w:rsidP="008379B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73"/>
              <w:gridCol w:w="7667"/>
            </w:tblGrid>
            <w:tr w:rsidR="00B3291C" w14:paraId="4DE3CBBB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B476E35" w14:textId="77777777" w:rsidR="00B3291C" w:rsidRDefault="00B3291C" w:rsidP="008379B1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6E5BAC09" w14:textId="77777777" w:rsidR="00B3291C" w:rsidRDefault="00B3291C" w:rsidP="008379B1">
                  <w:r>
                    <w:t xml:space="preserve">Il y aura 17 tables en boite,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en groupes de 4, une table sera pour l'enseignant.</w:t>
                  </w:r>
                </w:p>
              </w:tc>
            </w:tr>
            <w:tr w:rsidR="00B3291C" w14:paraId="3AA79E7F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70BA584" w14:textId="77777777" w:rsidR="00B3291C" w:rsidRDefault="00B3291C" w:rsidP="008379B1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4D997F6" w14:textId="77777777" w:rsidR="00B3291C" w:rsidRDefault="00B3291C" w:rsidP="008379B1">
                  <w:r>
                    <w:t xml:space="preserve">Il aura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des prises </w:t>
                  </w:r>
                  <w:proofErr w:type="spellStart"/>
                  <w:r>
                    <w:t>electriques</w:t>
                  </w:r>
                  <w:proofErr w:type="spellEnd"/>
                  <w:r>
                    <w:t xml:space="preserve">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des groupes de 4 tables.</w:t>
                  </w:r>
                </w:p>
              </w:tc>
            </w:tr>
            <w:tr w:rsidR="00B3291C" w14:paraId="003EDFE5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B7837B7" w14:textId="77777777" w:rsidR="00B3291C" w:rsidRDefault="00B3291C" w:rsidP="008379B1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5DFE4F8E" w14:textId="77777777" w:rsidR="00B3291C" w:rsidRDefault="00B3291C" w:rsidP="008379B1">
                  <w:r>
                    <w:t>Il y aura un TV de 65 pouces au mur, derrière de la place de l'enseignant.</w:t>
                  </w:r>
                </w:p>
              </w:tc>
            </w:tr>
            <w:tr w:rsidR="00B3291C" w14:paraId="17CF8722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71FF77D" w14:textId="77777777" w:rsidR="00B3291C" w:rsidRDefault="00B3291C" w:rsidP="008379B1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06618BA" w14:textId="77777777" w:rsidR="00B3291C" w:rsidRDefault="00B3291C" w:rsidP="008379B1">
                  <w:r>
                    <w:t xml:space="preserve">Il y aura 17 </w:t>
                  </w:r>
                  <w:proofErr w:type="spellStart"/>
                  <w:r>
                    <w:t>chaisses</w:t>
                  </w:r>
                  <w:proofErr w:type="spellEnd"/>
                  <w:r>
                    <w:t>, une pour chaque poste</w:t>
                  </w:r>
                </w:p>
              </w:tc>
            </w:tr>
            <w:tr w:rsidR="00B3291C" w14:paraId="7454CD9B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F7FD961" w14:textId="77777777" w:rsidR="00B3291C" w:rsidRDefault="00B3291C" w:rsidP="008379B1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36C3104B" w14:textId="77777777" w:rsidR="00B3291C" w:rsidRDefault="00B3291C" w:rsidP="008379B1">
                  <w:r>
                    <w:t xml:space="preserve">Il y aura deux écrans par poste de travail. Ils seront de 18 puces chacune et ils ne </w:t>
                  </w:r>
                  <w:proofErr w:type="spellStart"/>
                  <w:r>
                    <w:t>consumiront</w:t>
                  </w:r>
                  <w:proofErr w:type="spellEnd"/>
                  <w:r>
                    <w:t xml:space="preserve"> pas beaucoup </w:t>
                  </w:r>
                  <w:proofErr w:type="spellStart"/>
                  <w:r>
                    <w:t>d'energie</w:t>
                  </w:r>
                  <w:proofErr w:type="spellEnd"/>
                  <w:r>
                    <w:t>.</w:t>
                  </w:r>
                </w:p>
              </w:tc>
            </w:tr>
            <w:tr w:rsidR="00B3291C" w14:paraId="0E2C29E9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460B4A2" w14:textId="77777777" w:rsidR="00B3291C" w:rsidRDefault="00B3291C" w:rsidP="008379B1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CFE9879" w14:textId="77777777" w:rsidR="00B3291C" w:rsidRDefault="00B3291C" w:rsidP="008379B1">
                  <w:r>
                    <w:t xml:space="preserve">Il y aura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</w:t>
                  </w:r>
                </w:p>
              </w:tc>
            </w:tr>
            <w:tr w:rsidR="00B3291C" w14:paraId="334C43D2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F507BDA" w14:textId="77777777" w:rsidR="00B3291C" w:rsidRDefault="00B3291C" w:rsidP="008379B1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DAC3A7A" w14:textId="77777777" w:rsidR="00B3291C" w:rsidRDefault="00B3291C" w:rsidP="008379B1">
                  <w:r>
                    <w:t xml:space="preserve">Il y aura deux grandes </w:t>
                  </w:r>
                  <w:proofErr w:type="spellStart"/>
                  <w:r>
                    <w:t>fenetres</w:t>
                  </w:r>
                  <w:proofErr w:type="spellEnd"/>
                </w:p>
              </w:tc>
            </w:tr>
            <w:tr w:rsidR="00B3291C" w14:paraId="7A82C2C7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FD29F8A" w14:textId="77777777" w:rsidR="00B3291C" w:rsidRDefault="00B3291C" w:rsidP="008379B1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1E3F3937" w14:textId="77777777" w:rsidR="00B3291C" w:rsidRDefault="00B3291C" w:rsidP="008379B1">
                  <w:r>
                    <w:t>Il y aura un grand tapis dans la salle</w:t>
                  </w:r>
                </w:p>
              </w:tc>
            </w:tr>
            <w:tr w:rsidR="00B3291C" w14:paraId="59E35088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577374B" w14:textId="77777777" w:rsidR="00B3291C" w:rsidRDefault="00B3291C" w:rsidP="008379B1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4990FA68" w14:textId="77777777" w:rsidR="00B3291C" w:rsidRDefault="00B3291C" w:rsidP="008379B1">
                  <w:r>
                    <w:t xml:space="preserve">Il y aura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</w:t>
                  </w:r>
                </w:p>
              </w:tc>
            </w:tr>
            <w:tr w:rsidR="00B3291C" w14:paraId="3D41140F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09548B4" w14:textId="77777777" w:rsidR="00B3291C" w:rsidRDefault="00B3291C" w:rsidP="008379B1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7A12C5F4" w14:textId="77777777" w:rsidR="00B3291C" w:rsidRDefault="00B3291C" w:rsidP="008379B1">
                  <w:r>
                    <w:t xml:space="preserve">Il y aura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coin.</w:t>
                  </w:r>
                </w:p>
              </w:tc>
            </w:tr>
          </w:tbl>
          <w:p w14:paraId="04AB508E" w14:textId="77777777" w:rsidR="00B3291C" w:rsidRDefault="00B3291C" w:rsidP="008379B1"/>
        </w:tc>
      </w:tr>
    </w:tbl>
    <w:p w14:paraId="55B41C90" w14:textId="77777777" w:rsidR="00B3291C" w:rsidRDefault="00B3291C" w:rsidP="00B3291C"/>
    <w:p w14:paraId="79B89B92" w14:textId="77777777" w:rsidR="00B3291C" w:rsidRDefault="00B3291C" w:rsidP="00B3291C">
      <w:pPr>
        <w:pStyle w:val="Titre3"/>
        <w:numPr>
          <w:ilvl w:val="0"/>
          <w:numId w:val="0"/>
        </w:numPr>
        <w:pPrChange w:id="42" w:author="Alexandre Dürrenmatt" w:date="2024-04-23T16:19:00Z">
          <w:pPr>
            <w:pStyle w:val="Titre3"/>
          </w:pPr>
        </w:pPrChange>
      </w:pPr>
      <w:r>
        <w:t>Salle de classe 2ème étage D16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26E73C7F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A353962" w14:textId="77777777" w:rsidR="00B3291C" w:rsidRDefault="00B3291C" w:rsidP="008379B1">
            <w:r>
              <w:t xml:space="preserve">En tant qu'élève Je veux une salle de classe au 2ème </w:t>
            </w:r>
            <w:proofErr w:type="gramStart"/>
            <w:r>
              <w:t>étage  Pour</w:t>
            </w:r>
            <w:proofErr w:type="gramEnd"/>
            <w:r>
              <w:t xml:space="preserve"> les cours d'informatique</w:t>
            </w:r>
          </w:p>
        </w:tc>
      </w:tr>
      <w:tr w:rsidR="00B3291C" w14:paraId="0217E446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0088A17" w14:textId="77777777" w:rsidR="00B3291C" w:rsidRDefault="00B3291C" w:rsidP="008379B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73"/>
              <w:gridCol w:w="7667"/>
            </w:tblGrid>
            <w:tr w:rsidR="00B3291C" w14:paraId="5F87E05B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2A63F71" w14:textId="77777777" w:rsidR="00B3291C" w:rsidRDefault="00B3291C" w:rsidP="008379B1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2EDC9689" w14:textId="77777777" w:rsidR="00B3291C" w:rsidRDefault="00B3291C" w:rsidP="008379B1">
                  <w:r>
                    <w:t xml:space="preserve">Il y aura 17 tables en boite,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en groupes de 4, une table sera pour l'enseignant.</w:t>
                  </w:r>
                </w:p>
              </w:tc>
            </w:tr>
            <w:tr w:rsidR="00B3291C" w14:paraId="19159BC1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AB6F40C" w14:textId="77777777" w:rsidR="00B3291C" w:rsidRDefault="00B3291C" w:rsidP="008379B1">
                  <w:proofErr w:type="spellStart"/>
                  <w:r>
                    <w:lastRenderedPageBreak/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7BD6D44" w14:textId="77777777" w:rsidR="00B3291C" w:rsidRDefault="00B3291C" w:rsidP="008379B1">
                  <w:r>
                    <w:t xml:space="preserve">Il aura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des prises </w:t>
                  </w:r>
                  <w:proofErr w:type="spellStart"/>
                  <w:r>
                    <w:t>electriques</w:t>
                  </w:r>
                  <w:proofErr w:type="spellEnd"/>
                  <w:r>
                    <w:t xml:space="preserve">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des groupes de 4 tables.</w:t>
                  </w:r>
                </w:p>
              </w:tc>
            </w:tr>
            <w:tr w:rsidR="00B3291C" w14:paraId="33EE704E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D04EA9E" w14:textId="77777777" w:rsidR="00B3291C" w:rsidRDefault="00B3291C" w:rsidP="008379B1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70A98F61" w14:textId="77777777" w:rsidR="00B3291C" w:rsidRDefault="00B3291C" w:rsidP="008379B1">
                  <w:r>
                    <w:t>Il y aura un TV de 65 pouces au mur, derrière de la place de l'enseignant.</w:t>
                  </w:r>
                </w:p>
              </w:tc>
            </w:tr>
            <w:tr w:rsidR="00B3291C" w14:paraId="602C9AD9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5721BF" w14:textId="77777777" w:rsidR="00B3291C" w:rsidRDefault="00B3291C" w:rsidP="008379B1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2B68C2D" w14:textId="77777777" w:rsidR="00B3291C" w:rsidRDefault="00B3291C" w:rsidP="008379B1">
                  <w:r>
                    <w:t xml:space="preserve">Il y aura 17 </w:t>
                  </w:r>
                  <w:proofErr w:type="spellStart"/>
                  <w:r>
                    <w:t>chaisses</w:t>
                  </w:r>
                  <w:proofErr w:type="spellEnd"/>
                  <w:r>
                    <w:t>, une pour chaque poste</w:t>
                  </w:r>
                </w:p>
              </w:tc>
            </w:tr>
            <w:tr w:rsidR="00B3291C" w14:paraId="0979130F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A3D6474" w14:textId="77777777" w:rsidR="00B3291C" w:rsidRDefault="00B3291C" w:rsidP="008379B1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10438604" w14:textId="77777777" w:rsidR="00B3291C" w:rsidRDefault="00B3291C" w:rsidP="008379B1">
                  <w:r>
                    <w:t xml:space="preserve">Il y aura deux écrans par poste de travail. Ils seront de 18 puces chacune et ils ne </w:t>
                  </w:r>
                  <w:proofErr w:type="spellStart"/>
                  <w:r>
                    <w:t>consumiront</w:t>
                  </w:r>
                  <w:proofErr w:type="spellEnd"/>
                  <w:r>
                    <w:t xml:space="preserve"> pas beaucoup </w:t>
                  </w:r>
                  <w:proofErr w:type="spellStart"/>
                  <w:r>
                    <w:t>d'energie</w:t>
                  </w:r>
                  <w:proofErr w:type="spellEnd"/>
                  <w:r>
                    <w:t>.</w:t>
                  </w:r>
                </w:p>
              </w:tc>
            </w:tr>
            <w:tr w:rsidR="00B3291C" w14:paraId="29BAF38B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4DCE47E" w14:textId="77777777" w:rsidR="00B3291C" w:rsidRDefault="00B3291C" w:rsidP="008379B1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9367889" w14:textId="77777777" w:rsidR="00B3291C" w:rsidRDefault="00B3291C" w:rsidP="008379B1">
                  <w:r>
                    <w:t xml:space="preserve">Il y aura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</w:t>
                  </w:r>
                </w:p>
              </w:tc>
            </w:tr>
            <w:tr w:rsidR="00B3291C" w14:paraId="3A449B39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41DD1D3" w14:textId="77777777" w:rsidR="00B3291C" w:rsidRDefault="00B3291C" w:rsidP="008379B1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7073338" w14:textId="77777777" w:rsidR="00B3291C" w:rsidRDefault="00B3291C" w:rsidP="008379B1">
                  <w:r>
                    <w:t xml:space="preserve">Il y aura deux grandes </w:t>
                  </w:r>
                  <w:proofErr w:type="spellStart"/>
                  <w:r>
                    <w:t>fenetres</w:t>
                  </w:r>
                  <w:proofErr w:type="spellEnd"/>
                </w:p>
              </w:tc>
            </w:tr>
            <w:tr w:rsidR="00B3291C" w14:paraId="365F5C0B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503B62A" w14:textId="77777777" w:rsidR="00B3291C" w:rsidRDefault="00B3291C" w:rsidP="008379B1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2A706F02" w14:textId="77777777" w:rsidR="00B3291C" w:rsidRDefault="00B3291C" w:rsidP="008379B1">
                  <w:r>
                    <w:t>Il y aura un grand tapis dans la salle</w:t>
                  </w:r>
                </w:p>
              </w:tc>
            </w:tr>
            <w:tr w:rsidR="00B3291C" w14:paraId="6813738A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35AF44E" w14:textId="77777777" w:rsidR="00B3291C" w:rsidRDefault="00B3291C" w:rsidP="008379B1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535B13CD" w14:textId="77777777" w:rsidR="00B3291C" w:rsidRDefault="00B3291C" w:rsidP="008379B1">
                  <w:r>
                    <w:t xml:space="preserve">Il y aura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</w:t>
                  </w:r>
                </w:p>
              </w:tc>
            </w:tr>
            <w:tr w:rsidR="00B3291C" w14:paraId="5450FA8C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D446DB1" w14:textId="77777777" w:rsidR="00B3291C" w:rsidRDefault="00B3291C" w:rsidP="008379B1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5531031B" w14:textId="77777777" w:rsidR="00B3291C" w:rsidRDefault="00B3291C" w:rsidP="008379B1">
                  <w:r>
                    <w:t xml:space="preserve">Il y aura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coin.</w:t>
                  </w:r>
                </w:p>
              </w:tc>
            </w:tr>
          </w:tbl>
          <w:p w14:paraId="41A8C199" w14:textId="77777777" w:rsidR="00B3291C" w:rsidRDefault="00B3291C" w:rsidP="008379B1"/>
        </w:tc>
      </w:tr>
    </w:tbl>
    <w:p w14:paraId="699D152A" w14:textId="77777777" w:rsidR="00B3291C" w:rsidRDefault="00B3291C" w:rsidP="00B3291C"/>
    <w:p w14:paraId="654F6FAF" w14:textId="77777777" w:rsidR="00A400FD" w:rsidRDefault="00A400FD" w:rsidP="00A400FD">
      <w:pPr>
        <w:pStyle w:val="Retraitcorpsdetexte"/>
      </w:pPr>
    </w:p>
    <w:p w14:paraId="78AE2C1C" w14:textId="77777777" w:rsidR="007F30AE" w:rsidRPr="007F30AE" w:rsidRDefault="007F30AE" w:rsidP="008E53F9">
      <w:pPr>
        <w:pStyle w:val="Titre1"/>
      </w:pPr>
      <w:bookmarkStart w:id="43" w:name="_Toc532179964"/>
      <w:bookmarkStart w:id="44" w:name="_Toc165969648"/>
      <w:bookmarkStart w:id="45" w:name="_Toc164007806"/>
      <w:bookmarkEnd w:id="20"/>
      <w:bookmarkEnd w:id="21"/>
      <w:r w:rsidRPr="007F30AE">
        <w:t>Réalisation</w:t>
      </w:r>
      <w:bookmarkEnd w:id="43"/>
      <w:bookmarkEnd w:id="44"/>
      <w:bookmarkEnd w:id="45"/>
    </w:p>
    <w:p w14:paraId="4CDF2C47" w14:textId="77777777" w:rsidR="007F30AE" w:rsidRPr="007F30AE" w:rsidRDefault="00116F07" w:rsidP="008E53F9">
      <w:pPr>
        <w:pStyle w:val="Titre2"/>
      </w:pPr>
      <w:bookmarkStart w:id="46" w:name="_Toc164007807"/>
      <w:r>
        <w:t>Installation de l’e</w:t>
      </w:r>
      <w:r w:rsidR="005C1848">
        <w:t>nvironnement de travail</w:t>
      </w:r>
      <w:bookmarkEnd w:id="46"/>
    </w:p>
    <w:p w14:paraId="28B279C9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61F6CD43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542D7AD9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6FCECC2B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6B7B78B1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7AD20DDE" w14:textId="77777777" w:rsidR="00E07F66" w:rsidRDefault="00106156" w:rsidP="005C1848">
      <w:pPr>
        <w:pStyle w:val="Titre2"/>
      </w:pPr>
      <w:bookmarkStart w:id="47" w:name="_Toc164007808"/>
      <w:r>
        <w:t>Ressources extérieures</w:t>
      </w:r>
      <w:bookmarkEnd w:id="47"/>
    </w:p>
    <w:p w14:paraId="676AE951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B85C962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268B58DE" w14:textId="77777777" w:rsidR="005C1848" w:rsidRPr="007F30AE" w:rsidRDefault="00D95D32" w:rsidP="005C1848">
      <w:pPr>
        <w:pStyle w:val="Titre2"/>
      </w:pPr>
      <w:bookmarkStart w:id="48" w:name="_Toc164007809"/>
      <w:r>
        <w:t>Déroulement effectif</w:t>
      </w:r>
      <w:bookmarkEnd w:id="48"/>
    </w:p>
    <w:p w14:paraId="4ADD1331" w14:textId="77777777" w:rsidR="00D95D32" w:rsidRDefault="005C1848" w:rsidP="005C1848">
      <w:pPr>
        <w:pStyle w:val="Informations"/>
      </w:pPr>
      <w:bookmarkStart w:id="49" w:name="_Toc532179961"/>
      <w:r>
        <w:t>Liste des sprints avec</w:t>
      </w:r>
      <w:r w:rsidR="00D95D32">
        <w:t> pour chacun :</w:t>
      </w:r>
    </w:p>
    <w:p w14:paraId="1E3610C6" w14:textId="77777777" w:rsidR="005C1848" w:rsidRDefault="00D95D32" w:rsidP="00D95D32">
      <w:pPr>
        <w:pStyle w:val="Informations"/>
        <w:numPr>
          <w:ilvl w:val="0"/>
          <w:numId w:val="7"/>
        </w:numPr>
      </w:pPr>
      <w:r>
        <w:t>L</w:t>
      </w:r>
      <w:r w:rsidR="005C1848">
        <w:t>es stories qui ont été réalisées</w:t>
      </w:r>
    </w:p>
    <w:p w14:paraId="1B2E4AD5" w14:textId="77777777" w:rsidR="00D95D32" w:rsidRDefault="00D95D32" w:rsidP="00D95D32">
      <w:pPr>
        <w:pStyle w:val="Informations"/>
        <w:numPr>
          <w:ilvl w:val="0"/>
          <w:numId w:val="7"/>
        </w:numPr>
      </w:pPr>
      <w:r>
        <w:t xml:space="preserve">Le résultat de la </w:t>
      </w:r>
      <w:proofErr w:type="spellStart"/>
      <w:r>
        <w:t>retrospective</w:t>
      </w:r>
      <w:proofErr w:type="spellEnd"/>
    </w:p>
    <w:p w14:paraId="59F98B1E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555AF183" w14:textId="77777777" w:rsidR="00505421" w:rsidRPr="007F30AE" w:rsidRDefault="00F16ADE" w:rsidP="008E53F9">
      <w:pPr>
        <w:pStyle w:val="Titre2"/>
      </w:pPr>
      <w:bookmarkStart w:id="50" w:name="_Toc164007810"/>
      <w:bookmarkEnd w:id="49"/>
      <w:r>
        <w:t xml:space="preserve">Journal de </w:t>
      </w:r>
      <w:r w:rsidR="00E07F66">
        <w:t>travail</w:t>
      </w:r>
      <w:bookmarkEnd w:id="50"/>
    </w:p>
    <w:p w14:paraId="1CF012D9" w14:textId="77777777" w:rsidR="00E07F66" w:rsidRDefault="00E07F66" w:rsidP="002B1E09">
      <w:pPr>
        <w:pStyle w:val="Informations"/>
      </w:pPr>
    </w:p>
    <w:p w14:paraId="410FC3A8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14D1E00C" w14:textId="77777777" w:rsidR="00505421" w:rsidRPr="00920F4E" w:rsidRDefault="00E07F66" w:rsidP="00E07F66">
      <w:pPr>
        <w:pStyle w:val="Informations"/>
      </w:pPr>
      <w:r>
        <w:t>Ne pas mettre le journal de travail lui-même ici ! (</w:t>
      </w:r>
      <w:proofErr w:type="gramStart"/>
      <w:r>
        <w:t>mais</w:t>
      </w:r>
      <w:proofErr w:type="gramEnd"/>
      <w:r>
        <w:t xml:space="preserve"> on peut mettre une référence sur un fichier externe).</w:t>
      </w:r>
    </w:p>
    <w:p w14:paraId="528CE1EF" w14:textId="77777777" w:rsidR="007F30AE" w:rsidRPr="007F30AE" w:rsidRDefault="007F30AE" w:rsidP="008E53F9">
      <w:pPr>
        <w:pStyle w:val="Titre1"/>
      </w:pPr>
      <w:bookmarkStart w:id="51" w:name="_Toc532179966"/>
      <w:bookmarkStart w:id="52" w:name="_Toc165969650"/>
      <w:bookmarkStart w:id="53" w:name="_Toc164007811"/>
      <w:r w:rsidRPr="007F30AE">
        <w:t>Tests</w:t>
      </w:r>
      <w:bookmarkEnd w:id="51"/>
      <w:bookmarkEnd w:id="52"/>
      <w:bookmarkEnd w:id="53"/>
    </w:p>
    <w:p w14:paraId="01C462CC" w14:textId="77777777" w:rsidR="005C1848" w:rsidRDefault="005C1848" w:rsidP="008E53F9">
      <w:pPr>
        <w:pStyle w:val="Titre2"/>
      </w:pPr>
      <w:bookmarkStart w:id="54" w:name="_Toc164007812"/>
      <w:bookmarkStart w:id="55" w:name="_Toc532179968"/>
      <w:bookmarkStart w:id="56" w:name="_Toc165969652"/>
      <w:bookmarkStart w:id="57" w:name="_Ref308525868"/>
      <w:r>
        <w:t>Stratégie de test</w:t>
      </w:r>
      <w:bookmarkEnd w:id="54"/>
    </w:p>
    <w:p w14:paraId="660EDED5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63879075" w14:textId="77777777" w:rsidR="007F30AE" w:rsidRPr="007F30AE" w:rsidRDefault="007F30AE" w:rsidP="008E53F9">
      <w:pPr>
        <w:pStyle w:val="Titre2"/>
      </w:pPr>
      <w:bookmarkStart w:id="58" w:name="_Toc164007813"/>
      <w:r w:rsidRPr="007F30AE">
        <w:t>Dossier des tests</w:t>
      </w:r>
      <w:bookmarkEnd w:id="55"/>
      <w:bookmarkEnd w:id="56"/>
      <w:bookmarkEnd w:id="57"/>
      <w:bookmarkEnd w:id="58"/>
    </w:p>
    <w:p w14:paraId="62BDCBBE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63E1FCD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3856C4E7" w14:textId="77777777" w:rsidR="002B1E09" w:rsidRPr="00920F4E" w:rsidRDefault="002B1E09" w:rsidP="002B1E09">
      <w:pPr>
        <w:pStyle w:val="Titre2"/>
      </w:pPr>
      <w:bookmarkStart w:id="59" w:name="_Toc164007814"/>
      <w:r>
        <w:t>Problèmes restants</w:t>
      </w:r>
      <w:bookmarkEnd w:id="59"/>
    </w:p>
    <w:p w14:paraId="73CCAC0E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0DF182A2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052D49E9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357926F1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03D7C758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08071BA4" w14:textId="77777777" w:rsidR="007F30AE" w:rsidRPr="007F30AE" w:rsidRDefault="007F30AE" w:rsidP="008E53F9">
      <w:pPr>
        <w:pStyle w:val="Titre1"/>
      </w:pPr>
      <w:bookmarkStart w:id="60" w:name="_Toc165969653"/>
      <w:bookmarkStart w:id="61" w:name="_Toc164007815"/>
      <w:r w:rsidRPr="007F30AE">
        <w:lastRenderedPageBreak/>
        <w:t>Conclusion</w:t>
      </w:r>
      <w:bookmarkEnd w:id="60"/>
      <w:bookmarkEnd w:id="61"/>
    </w:p>
    <w:p w14:paraId="13BC1D8D" w14:textId="77777777" w:rsidR="007F30AE" w:rsidRPr="00152A26" w:rsidRDefault="007F30AE" w:rsidP="008E53F9">
      <w:pPr>
        <w:pStyle w:val="Titre2"/>
      </w:pPr>
      <w:bookmarkStart w:id="62" w:name="_Toc165969654"/>
      <w:bookmarkStart w:id="63" w:name="_Toc164007816"/>
      <w:r w:rsidRPr="00152A26">
        <w:t xml:space="preserve">Bilan des </w:t>
      </w:r>
      <w:bookmarkEnd w:id="62"/>
      <w:r w:rsidR="008E53F9">
        <w:t>fonctionnalités demandées</w:t>
      </w:r>
      <w:bookmarkEnd w:id="63"/>
    </w:p>
    <w:p w14:paraId="32C65BD4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7EBD90EE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496DEE26" w14:textId="77777777" w:rsidR="007F30AE" w:rsidRPr="007F30AE" w:rsidRDefault="007F30AE" w:rsidP="008E53F9">
      <w:pPr>
        <w:pStyle w:val="Titre2"/>
      </w:pPr>
      <w:bookmarkStart w:id="64" w:name="_Toc165969655"/>
      <w:bookmarkStart w:id="65" w:name="_Toc164007817"/>
      <w:r w:rsidRPr="007F30AE">
        <w:t>Bilan de la planification</w:t>
      </w:r>
      <w:bookmarkEnd w:id="64"/>
      <w:bookmarkEnd w:id="65"/>
    </w:p>
    <w:p w14:paraId="19561308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624CA9D" w14:textId="77777777" w:rsidR="007F30AE" w:rsidRPr="007F30AE" w:rsidRDefault="007F30AE" w:rsidP="008E53F9">
      <w:pPr>
        <w:pStyle w:val="Titre2"/>
      </w:pPr>
      <w:bookmarkStart w:id="66" w:name="_Toc165969656"/>
      <w:bookmarkStart w:id="67" w:name="_Toc164007818"/>
      <w:r w:rsidRPr="007F30AE">
        <w:t>Bilan personnel</w:t>
      </w:r>
      <w:bookmarkEnd w:id="66"/>
      <w:bookmarkEnd w:id="67"/>
    </w:p>
    <w:p w14:paraId="1C7D9F10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1A4BDADE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B183702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1B03490E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68166557" w14:textId="77777777" w:rsidR="004206A2" w:rsidRPr="00920F4E" w:rsidRDefault="004206A2" w:rsidP="002B1E09">
      <w:pPr>
        <w:pStyle w:val="Informations"/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3E3AB0D8" w14:textId="77777777" w:rsidR="00903FEF" w:rsidRPr="007F30AE" w:rsidRDefault="00903FEF" w:rsidP="008E53F9">
      <w:pPr>
        <w:pStyle w:val="Titre1"/>
      </w:pPr>
      <w:bookmarkStart w:id="68" w:name="_Toc164007819"/>
      <w:r>
        <w:t>Annexes</w:t>
      </w:r>
      <w:bookmarkEnd w:id="68"/>
    </w:p>
    <w:p w14:paraId="6C9F1A12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2EB808F2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653BEEAC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4740369E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057C2817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DDA90" w14:textId="77777777" w:rsidR="00A776BC" w:rsidRDefault="00A776BC">
      <w:r>
        <w:separator/>
      </w:r>
    </w:p>
  </w:endnote>
  <w:endnote w:type="continuationSeparator" w:id="0">
    <w:p w14:paraId="17F7888D" w14:textId="77777777" w:rsidR="00A776BC" w:rsidRDefault="00A77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A1B3F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1"/>
      <w:gridCol w:w="2605"/>
      <w:gridCol w:w="3024"/>
    </w:tblGrid>
    <w:tr w:rsidR="00AA4393" w:rsidRPr="00000197" w14:paraId="6C63933D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142BFC" w14:textId="0E7B7E86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913488" w:rsidRPr="00913488">
              <w:rPr>
                <w:rFonts w:cs="Arial"/>
                <w:noProof/>
                <w:szCs w:val="16"/>
              </w:rPr>
              <w:t>Alexandre Dürrenmatt</w:t>
            </w:r>
          </w:fldSimple>
        </w:p>
        <w:p w14:paraId="0AE862C1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1021318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474B57E" w14:textId="71F4464F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13488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08E4750" w14:textId="77777777" w:rsidTr="00E52B61">
      <w:trPr>
        <w:jc w:val="center"/>
      </w:trPr>
      <w:tc>
        <w:tcPr>
          <w:tcW w:w="3510" w:type="dxa"/>
          <w:vAlign w:val="center"/>
        </w:tcPr>
        <w:p w14:paraId="43147DA7" w14:textId="2DB160D2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 xml:space="preserve">X. </w:t>
          </w:r>
          <w:proofErr w:type="spellStart"/>
          <w:r w:rsidR="002B1E09">
            <w:rPr>
              <w:rFonts w:cs="Arial"/>
              <w:szCs w:val="16"/>
            </w:rPr>
            <w:t>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913488">
            <w:rPr>
              <w:noProof/>
            </w:rPr>
            <w:t>Alexandre</w:t>
          </w:r>
          <w:proofErr w:type="spellEnd"/>
          <w:r w:rsidR="00913488">
            <w:rPr>
              <w:noProof/>
            </w:rPr>
            <w:t xml:space="preserve"> Dürrenmatt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4253821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2E6EFE7" w14:textId="3BA08608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13488">
            <w:rPr>
              <w:rFonts w:cs="Arial"/>
              <w:noProof/>
              <w:szCs w:val="16"/>
            </w:rPr>
            <w:t>16.04.2024 14:45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18BD80F" w14:textId="77777777" w:rsidTr="00E52B61">
      <w:trPr>
        <w:jc w:val="center"/>
      </w:trPr>
      <w:tc>
        <w:tcPr>
          <w:tcW w:w="3510" w:type="dxa"/>
          <w:vAlign w:val="center"/>
        </w:tcPr>
        <w:p w14:paraId="3D528C19" w14:textId="7D1F0531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913488" w:rsidRPr="00913488">
              <w:rPr>
                <w:rFonts w:cs="Arial"/>
                <w:noProof/>
                <w:szCs w:val="16"/>
              </w:rPr>
              <w:t>2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3291C">
            <w:rPr>
              <w:rFonts w:cs="Arial"/>
              <w:noProof/>
              <w:szCs w:val="16"/>
            </w:rPr>
            <w:t>16.04.2024 14:45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2D5723A" w14:textId="1842C719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913488" w:rsidRPr="00913488">
              <w:rPr>
                <w:rFonts w:cs="Arial"/>
                <w:noProof/>
                <w:szCs w:val="16"/>
              </w:rPr>
              <w:t>Rapport</w:t>
            </w:r>
            <w:r w:rsidR="00913488">
              <w:rPr>
                <w:noProof/>
              </w:rPr>
              <w:t>.docx</w:t>
            </w:r>
          </w:fldSimple>
        </w:p>
      </w:tc>
    </w:tr>
  </w:tbl>
  <w:p w14:paraId="1CECB21C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87DF0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E75B9" w14:textId="77777777" w:rsidR="00A776BC" w:rsidRDefault="00A776BC">
      <w:r>
        <w:separator/>
      </w:r>
    </w:p>
  </w:footnote>
  <w:footnote w:type="continuationSeparator" w:id="0">
    <w:p w14:paraId="54DE2565" w14:textId="77777777" w:rsidR="00A776BC" w:rsidRDefault="00A77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E3E61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4113EC92" w14:textId="77777777">
      <w:trPr>
        <w:trHeight w:val="536"/>
        <w:jc w:val="center"/>
      </w:trPr>
      <w:tc>
        <w:tcPr>
          <w:tcW w:w="2445" w:type="dxa"/>
          <w:vAlign w:val="center"/>
        </w:tcPr>
        <w:p w14:paraId="06A1A9BA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2F9084F" w14:textId="77777777" w:rsidR="00AA4393" w:rsidRPr="00B4738A" w:rsidRDefault="00AA4393" w:rsidP="00B4738A"/>
      </w:tc>
      <w:tc>
        <w:tcPr>
          <w:tcW w:w="2283" w:type="dxa"/>
          <w:vAlign w:val="center"/>
        </w:tcPr>
        <w:p w14:paraId="26C079F8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486A73D" wp14:editId="5CCA8794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46786D7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84DF5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7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re Dürrenmatt">
    <w15:presenceInfo w15:providerId="AD" w15:userId="S::pq76pdt@eduvaud.ch::9744e774-a6e8-4933-9f5d-3e215ae96e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trackRevisions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47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10AE6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3372"/>
    <w:rsid w:val="00446E95"/>
    <w:rsid w:val="00454074"/>
    <w:rsid w:val="00454A1D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3488"/>
    <w:rsid w:val="009142E2"/>
    <w:rsid w:val="00915B27"/>
    <w:rsid w:val="00920F4E"/>
    <w:rsid w:val="009211D9"/>
    <w:rsid w:val="009250B0"/>
    <w:rsid w:val="009265A8"/>
    <w:rsid w:val="00932149"/>
    <w:rsid w:val="00934E66"/>
    <w:rsid w:val="009439CA"/>
    <w:rsid w:val="009440AB"/>
    <w:rsid w:val="00955930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776BC"/>
    <w:rsid w:val="00A9294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291C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48DB"/>
    <w:rsid w:val="00D275C6"/>
    <w:rsid w:val="00D405C9"/>
    <w:rsid w:val="00D64B85"/>
    <w:rsid w:val="00D64F19"/>
    <w:rsid w:val="00D82BEB"/>
    <w:rsid w:val="00D95D32"/>
    <w:rsid w:val="00DB1DCD"/>
    <w:rsid w:val="00E015B8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C7993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80BC2A3"/>
  <w15:docId w15:val="{1F65480B-BF89-45DF-B986-19CA5597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Rvision">
    <w:name w:val="Revision"/>
    <w:hidden/>
    <w:uiPriority w:val="99"/>
    <w:semiHidden/>
    <w:rsid w:val="00B32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durrenma\Documents\GitHub\ICT-306\Mat&#233;riel\m-proj-rapport%20building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building.dotx</Template>
  <TotalTime>1</TotalTime>
  <Pages>11</Pages>
  <Words>3354</Words>
  <Characters>18453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21764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Alexandre Dürrenmatt</dc:creator>
  <cp:lastModifiedBy>Alexandre Dürrenmatt</cp:lastModifiedBy>
  <cp:revision>2</cp:revision>
  <cp:lastPrinted>2024-04-16T12:45:00Z</cp:lastPrinted>
  <dcterms:created xsi:type="dcterms:W3CDTF">2024-04-23T14:20:00Z</dcterms:created>
  <dcterms:modified xsi:type="dcterms:W3CDTF">2024-04-23T14:20:00Z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